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2409"/>
        <w:gridCol w:w="1101"/>
        <w:gridCol w:w="2268"/>
        <w:gridCol w:w="690"/>
        <w:gridCol w:w="600"/>
        <w:gridCol w:w="720"/>
        <w:gridCol w:w="1021"/>
      </w:tblGrid>
      <w:tr w:rsidR="00137073" w:rsidTr="00064FF3">
        <w:trPr>
          <w:cantSplit/>
          <w:trHeight w:val="465"/>
        </w:trPr>
        <w:tc>
          <w:tcPr>
            <w:tcW w:w="2409" w:type="dxa"/>
            <w:vMerge w:val="restart"/>
            <w:tcBorders>
              <w:top w:val="double" w:sz="6" w:space="0" w:color="auto"/>
              <w:left w:val="double" w:sz="6" w:space="0" w:color="auto"/>
              <w:bottom w:val="double" w:sz="6" w:space="0" w:color="auto"/>
              <w:right w:val="single" w:sz="6" w:space="0" w:color="auto"/>
            </w:tcBorders>
            <w:vAlign w:val="center"/>
            <w:hideMark/>
          </w:tcPr>
          <w:p w:rsidR="00137073" w:rsidRDefault="00137073" w:rsidP="00064FF3">
            <w:pPr>
              <w:jc w:val="center"/>
              <w:rPr>
                <w:rFonts w:ascii="宋体"/>
                <w:b/>
              </w:rPr>
            </w:pPr>
            <w:r>
              <w:rPr>
                <w:rFonts w:ascii="宋体" w:hint="eastAsia"/>
                <w:b/>
              </w:rPr>
              <w:t>北京邮电大学软件学院</w:t>
            </w:r>
          </w:p>
        </w:tc>
        <w:tc>
          <w:tcPr>
            <w:tcW w:w="1101" w:type="dxa"/>
            <w:tcBorders>
              <w:top w:val="double" w:sz="6" w:space="0" w:color="auto"/>
              <w:left w:val="single" w:sz="6" w:space="0" w:color="auto"/>
              <w:bottom w:val="single" w:sz="6" w:space="0" w:color="auto"/>
              <w:right w:val="single" w:sz="6" w:space="0" w:color="auto"/>
            </w:tcBorders>
            <w:vAlign w:val="center"/>
            <w:hideMark/>
          </w:tcPr>
          <w:p w:rsidR="00137073" w:rsidRDefault="00137073" w:rsidP="00064FF3">
            <w:pPr>
              <w:jc w:val="center"/>
              <w:rPr>
                <w:b/>
              </w:rPr>
            </w:pPr>
            <w:r>
              <w:rPr>
                <w:rFonts w:hint="eastAsia"/>
                <w:b/>
              </w:rPr>
              <w:t>文档编号</w:t>
            </w:r>
          </w:p>
        </w:tc>
        <w:tc>
          <w:tcPr>
            <w:tcW w:w="2268" w:type="dxa"/>
            <w:tcBorders>
              <w:top w:val="double" w:sz="6" w:space="0" w:color="auto"/>
              <w:left w:val="single" w:sz="6" w:space="0" w:color="auto"/>
              <w:bottom w:val="single" w:sz="6" w:space="0" w:color="auto"/>
              <w:right w:val="single" w:sz="6" w:space="0" w:color="auto"/>
            </w:tcBorders>
            <w:vAlign w:val="center"/>
            <w:hideMark/>
          </w:tcPr>
          <w:p w:rsidR="00137073" w:rsidRDefault="00F5696C" w:rsidP="00064FF3">
            <w:pPr>
              <w:pStyle w:val="a5"/>
              <w:rPr>
                <w:kern w:val="2"/>
                <w:szCs w:val="21"/>
              </w:rPr>
            </w:pPr>
            <w:r>
              <w:t>TDIPS</w:t>
            </w:r>
            <w:r>
              <w:rPr>
                <w:rFonts w:hint="eastAsia"/>
              </w:rPr>
              <w:t>-</w:t>
            </w:r>
            <w:r w:rsidR="007D2F1A">
              <w:rPr>
                <w:rFonts w:hint="eastAsia"/>
                <w:kern w:val="2"/>
                <w:szCs w:val="21"/>
              </w:rPr>
              <w:t>4</w:t>
            </w:r>
          </w:p>
        </w:tc>
        <w:tc>
          <w:tcPr>
            <w:tcW w:w="690" w:type="dxa"/>
            <w:tcBorders>
              <w:top w:val="double" w:sz="6" w:space="0" w:color="auto"/>
              <w:left w:val="single" w:sz="6" w:space="0" w:color="auto"/>
              <w:bottom w:val="single" w:sz="6" w:space="0" w:color="auto"/>
              <w:right w:val="single" w:sz="6" w:space="0" w:color="auto"/>
            </w:tcBorders>
            <w:vAlign w:val="center"/>
            <w:hideMark/>
          </w:tcPr>
          <w:p w:rsidR="00137073" w:rsidRDefault="00137073" w:rsidP="00064FF3">
            <w:pPr>
              <w:jc w:val="center"/>
              <w:rPr>
                <w:b/>
              </w:rPr>
            </w:pPr>
            <w:r>
              <w:rPr>
                <w:rFonts w:hint="eastAsia"/>
                <w:b/>
              </w:rPr>
              <w:t>版本</w:t>
            </w:r>
          </w:p>
        </w:tc>
        <w:tc>
          <w:tcPr>
            <w:tcW w:w="600" w:type="dxa"/>
            <w:tcBorders>
              <w:top w:val="double" w:sz="6" w:space="0" w:color="auto"/>
              <w:left w:val="single" w:sz="6" w:space="0" w:color="auto"/>
              <w:bottom w:val="single" w:sz="6" w:space="0" w:color="auto"/>
              <w:right w:val="single" w:sz="6" w:space="0" w:color="auto"/>
            </w:tcBorders>
            <w:vAlign w:val="center"/>
            <w:hideMark/>
          </w:tcPr>
          <w:p w:rsidR="00137073" w:rsidRDefault="00F5696C" w:rsidP="00064FF3">
            <w:pPr>
              <w:pStyle w:val="a5"/>
              <w:rPr>
                <w:bCs w:val="0"/>
                <w:kern w:val="2"/>
                <w:szCs w:val="21"/>
              </w:rPr>
            </w:pPr>
            <w:r>
              <w:rPr>
                <w:rFonts w:hint="eastAsia"/>
                <w:bCs w:val="0"/>
                <w:kern w:val="2"/>
                <w:szCs w:val="21"/>
              </w:rPr>
              <w:t>4</w:t>
            </w:r>
            <w:r w:rsidR="00137073">
              <w:rPr>
                <w:bCs w:val="0"/>
                <w:kern w:val="2"/>
                <w:szCs w:val="21"/>
              </w:rPr>
              <w:t>.0</w:t>
            </w:r>
          </w:p>
        </w:tc>
        <w:tc>
          <w:tcPr>
            <w:tcW w:w="720" w:type="dxa"/>
            <w:tcBorders>
              <w:top w:val="double" w:sz="6" w:space="0" w:color="auto"/>
              <w:left w:val="single" w:sz="6" w:space="0" w:color="auto"/>
              <w:bottom w:val="single" w:sz="6" w:space="0" w:color="auto"/>
              <w:right w:val="single" w:sz="6" w:space="0" w:color="auto"/>
            </w:tcBorders>
            <w:vAlign w:val="center"/>
            <w:hideMark/>
          </w:tcPr>
          <w:p w:rsidR="00137073" w:rsidRDefault="00137073" w:rsidP="00064FF3">
            <w:pPr>
              <w:pStyle w:val="a5"/>
              <w:rPr>
                <w:bCs w:val="0"/>
                <w:kern w:val="2"/>
              </w:rPr>
            </w:pPr>
            <w:r>
              <w:rPr>
                <w:rFonts w:hint="eastAsia"/>
                <w:b/>
                <w:kern w:val="2"/>
              </w:rPr>
              <w:t>密级</w:t>
            </w:r>
          </w:p>
        </w:tc>
        <w:tc>
          <w:tcPr>
            <w:tcW w:w="1021" w:type="dxa"/>
            <w:tcBorders>
              <w:top w:val="double" w:sz="6" w:space="0" w:color="auto"/>
              <w:left w:val="single" w:sz="6" w:space="0" w:color="auto"/>
              <w:bottom w:val="single" w:sz="6" w:space="0" w:color="auto"/>
              <w:right w:val="double" w:sz="6" w:space="0" w:color="auto"/>
            </w:tcBorders>
            <w:vAlign w:val="center"/>
            <w:hideMark/>
          </w:tcPr>
          <w:p w:rsidR="00137073" w:rsidRDefault="00137073" w:rsidP="00064FF3">
            <w:pPr>
              <w:pStyle w:val="a5"/>
              <w:rPr>
                <w:bCs w:val="0"/>
                <w:kern w:val="2"/>
                <w:szCs w:val="21"/>
              </w:rPr>
            </w:pPr>
            <w:r>
              <w:rPr>
                <w:rFonts w:hint="eastAsia"/>
                <w:bCs w:val="0"/>
                <w:kern w:val="2"/>
                <w:szCs w:val="21"/>
              </w:rPr>
              <w:t>商密</w:t>
            </w:r>
            <w:r>
              <w:rPr>
                <w:bCs w:val="0"/>
                <w:kern w:val="2"/>
                <w:szCs w:val="21"/>
              </w:rPr>
              <w:t>A</w:t>
            </w:r>
          </w:p>
        </w:tc>
      </w:tr>
      <w:tr w:rsidR="00137073" w:rsidTr="00064FF3">
        <w:trPr>
          <w:cantSplit/>
          <w:trHeight w:val="465"/>
        </w:trPr>
        <w:tc>
          <w:tcPr>
            <w:tcW w:w="2409" w:type="dxa"/>
            <w:vMerge/>
            <w:tcBorders>
              <w:top w:val="double" w:sz="6" w:space="0" w:color="auto"/>
              <w:left w:val="double" w:sz="6" w:space="0" w:color="auto"/>
              <w:bottom w:val="double" w:sz="6" w:space="0" w:color="auto"/>
              <w:right w:val="single" w:sz="6" w:space="0" w:color="auto"/>
            </w:tcBorders>
            <w:vAlign w:val="center"/>
            <w:hideMark/>
          </w:tcPr>
          <w:p w:rsidR="00137073" w:rsidRDefault="00137073" w:rsidP="00064FF3">
            <w:pPr>
              <w:widowControl/>
              <w:jc w:val="left"/>
              <w:rPr>
                <w:rFonts w:ascii="宋体"/>
                <w:b/>
              </w:rPr>
            </w:pPr>
          </w:p>
        </w:tc>
        <w:tc>
          <w:tcPr>
            <w:tcW w:w="1101" w:type="dxa"/>
            <w:tcBorders>
              <w:top w:val="single" w:sz="6" w:space="0" w:color="auto"/>
              <w:left w:val="single" w:sz="6" w:space="0" w:color="auto"/>
              <w:bottom w:val="single" w:sz="6" w:space="0" w:color="auto"/>
              <w:right w:val="single" w:sz="6" w:space="0" w:color="auto"/>
            </w:tcBorders>
            <w:vAlign w:val="center"/>
            <w:hideMark/>
          </w:tcPr>
          <w:p w:rsidR="00137073" w:rsidRDefault="00137073" w:rsidP="00064FF3">
            <w:pPr>
              <w:jc w:val="center"/>
              <w:rPr>
                <w:b/>
              </w:rPr>
            </w:pPr>
            <w:r>
              <w:rPr>
                <w:rFonts w:hint="eastAsia"/>
                <w:b/>
              </w:rPr>
              <w:t>项目名称</w:t>
            </w:r>
          </w:p>
        </w:tc>
        <w:tc>
          <w:tcPr>
            <w:tcW w:w="5299" w:type="dxa"/>
            <w:gridSpan w:val="5"/>
            <w:tcBorders>
              <w:top w:val="single" w:sz="6" w:space="0" w:color="auto"/>
              <w:left w:val="single" w:sz="6" w:space="0" w:color="auto"/>
              <w:bottom w:val="single" w:sz="6" w:space="0" w:color="auto"/>
              <w:right w:val="double" w:sz="6" w:space="0" w:color="auto"/>
            </w:tcBorders>
            <w:vAlign w:val="center"/>
            <w:hideMark/>
          </w:tcPr>
          <w:p w:rsidR="00137073" w:rsidRDefault="00137073" w:rsidP="00064FF3">
            <w:pPr>
              <w:pStyle w:val="a6"/>
              <w:pBdr>
                <w:bottom w:val="none" w:sz="0" w:space="0" w:color="auto"/>
              </w:pBdr>
              <w:spacing w:line="360" w:lineRule="auto"/>
              <w:jc w:val="center"/>
              <w:rPr>
                <w:rFonts w:ascii="宋体" w:hAnsi="宋体"/>
                <w:b/>
                <w:bCs/>
                <w:kern w:val="2"/>
                <w:sz w:val="28"/>
                <w:szCs w:val="28"/>
              </w:rPr>
            </w:pPr>
            <w:r>
              <w:rPr>
                <w:rFonts w:hint="eastAsia"/>
                <w:b/>
                <w:kern w:val="2"/>
                <w:sz w:val="30"/>
                <w:szCs w:val="30"/>
                <w:lang w:val="en-GB"/>
              </w:rPr>
              <w:t>文本数据智能处理系统</w:t>
            </w:r>
          </w:p>
        </w:tc>
      </w:tr>
      <w:tr w:rsidR="00137073" w:rsidTr="00064FF3">
        <w:trPr>
          <w:cantSplit/>
          <w:trHeight w:val="465"/>
        </w:trPr>
        <w:tc>
          <w:tcPr>
            <w:tcW w:w="2409" w:type="dxa"/>
            <w:vMerge/>
            <w:tcBorders>
              <w:top w:val="double" w:sz="6" w:space="0" w:color="auto"/>
              <w:left w:val="double" w:sz="6" w:space="0" w:color="auto"/>
              <w:bottom w:val="double" w:sz="6" w:space="0" w:color="auto"/>
              <w:right w:val="single" w:sz="6" w:space="0" w:color="auto"/>
            </w:tcBorders>
            <w:vAlign w:val="center"/>
            <w:hideMark/>
          </w:tcPr>
          <w:p w:rsidR="00137073" w:rsidRDefault="00137073" w:rsidP="00064FF3">
            <w:pPr>
              <w:widowControl/>
              <w:jc w:val="left"/>
              <w:rPr>
                <w:rFonts w:ascii="宋体"/>
                <w:b/>
              </w:rPr>
            </w:pPr>
          </w:p>
        </w:tc>
        <w:tc>
          <w:tcPr>
            <w:tcW w:w="1101" w:type="dxa"/>
            <w:tcBorders>
              <w:top w:val="single" w:sz="6" w:space="0" w:color="auto"/>
              <w:left w:val="single" w:sz="6" w:space="0" w:color="auto"/>
              <w:bottom w:val="double" w:sz="6" w:space="0" w:color="auto"/>
              <w:right w:val="single" w:sz="6" w:space="0" w:color="auto"/>
            </w:tcBorders>
            <w:vAlign w:val="center"/>
            <w:hideMark/>
          </w:tcPr>
          <w:p w:rsidR="00137073" w:rsidRDefault="00137073" w:rsidP="00064FF3">
            <w:pPr>
              <w:jc w:val="center"/>
              <w:rPr>
                <w:b/>
              </w:rPr>
            </w:pPr>
            <w:r>
              <w:rPr>
                <w:rFonts w:hint="eastAsia"/>
                <w:b/>
              </w:rPr>
              <w:t>项目来源</w:t>
            </w:r>
          </w:p>
        </w:tc>
        <w:tc>
          <w:tcPr>
            <w:tcW w:w="5299" w:type="dxa"/>
            <w:gridSpan w:val="5"/>
            <w:tcBorders>
              <w:top w:val="single" w:sz="6" w:space="0" w:color="auto"/>
              <w:left w:val="single" w:sz="6" w:space="0" w:color="auto"/>
              <w:bottom w:val="double" w:sz="6" w:space="0" w:color="auto"/>
              <w:right w:val="double" w:sz="6" w:space="0" w:color="auto"/>
            </w:tcBorders>
            <w:vAlign w:val="center"/>
          </w:tcPr>
          <w:p w:rsidR="00137073" w:rsidRDefault="00137073" w:rsidP="00064FF3">
            <w:pPr>
              <w:pStyle w:val="a6"/>
              <w:pBdr>
                <w:bottom w:val="none" w:sz="0" w:space="0" w:color="auto"/>
              </w:pBdr>
              <w:spacing w:line="360" w:lineRule="auto"/>
              <w:jc w:val="center"/>
              <w:rPr>
                <w:bCs/>
                <w:kern w:val="2"/>
              </w:rPr>
            </w:pPr>
          </w:p>
        </w:tc>
      </w:tr>
    </w:tbl>
    <w:p w:rsidR="00137073" w:rsidRDefault="00137073" w:rsidP="00137073">
      <w:pPr>
        <w:pStyle w:val="a4"/>
        <w:ind w:firstLineChars="0" w:firstLine="0"/>
      </w:pPr>
    </w:p>
    <w:p w:rsidR="00137073" w:rsidRDefault="00137073" w:rsidP="00137073">
      <w:pPr>
        <w:pStyle w:val="a4"/>
        <w:ind w:firstLineChars="0" w:firstLine="0"/>
      </w:pPr>
    </w:p>
    <w:p w:rsidR="00137073" w:rsidRDefault="00137073" w:rsidP="00137073">
      <w:pPr>
        <w:pStyle w:val="a4"/>
        <w:ind w:firstLineChars="0" w:firstLine="0"/>
      </w:pPr>
    </w:p>
    <w:p w:rsidR="00137073" w:rsidRDefault="00137073" w:rsidP="00137073">
      <w:pPr>
        <w:jc w:val="center"/>
        <w:rPr>
          <w:rFonts w:ascii="黑体" w:eastAsia="黑体"/>
          <w:b/>
          <w:sz w:val="44"/>
          <w:szCs w:val="44"/>
        </w:rPr>
      </w:pPr>
      <w:bookmarkStart w:id="0" w:name="_Toc213555685"/>
      <w:bookmarkStart w:id="1" w:name="_Toc250966274"/>
      <w:r>
        <w:rPr>
          <w:rFonts w:ascii="黑体" w:eastAsia="黑体" w:hint="eastAsia"/>
          <w:b/>
          <w:sz w:val="44"/>
          <w:szCs w:val="44"/>
        </w:rPr>
        <w:t>文本数据智能处理系统</w:t>
      </w:r>
      <w:bookmarkEnd w:id="0"/>
      <w:bookmarkEnd w:id="1"/>
    </w:p>
    <w:p w:rsidR="00137073" w:rsidRDefault="00137073" w:rsidP="00137073">
      <w:pPr>
        <w:jc w:val="center"/>
        <w:rPr>
          <w:rFonts w:ascii="黑体" w:eastAsia="黑体"/>
          <w:b/>
          <w:sz w:val="44"/>
          <w:szCs w:val="44"/>
        </w:rPr>
      </w:pPr>
      <w:r>
        <w:rPr>
          <w:rFonts w:ascii="黑体" w:eastAsia="黑体" w:hint="eastAsia"/>
          <w:b/>
          <w:sz w:val="44"/>
          <w:szCs w:val="44"/>
        </w:rPr>
        <w:t>概要设计说明书</w:t>
      </w:r>
    </w:p>
    <w:p w:rsidR="00137073" w:rsidRDefault="00137073" w:rsidP="00137073">
      <w:pPr>
        <w:overflowPunct w:val="0"/>
        <w:autoSpaceDE w:val="0"/>
        <w:autoSpaceDN w:val="0"/>
        <w:jc w:val="center"/>
        <w:rPr>
          <w:rFonts w:ascii="黑体"/>
          <w:bCs/>
        </w:rPr>
      </w:pPr>
      <w:r>
        <w:rPr>
          <w:rFonts w:ascii="黑体" w:hint="eastAsia"/>
          <w:bCs/>
        </w:rPr>
        <w:t>(</w:t>
      </w:r>
      <w:r>
        <w:rPr>
          <w:rFonts w:ascii="黑体" w:hint="eastAsia"/>
          <w:bCs/>
        </w:rPr>
        <w:t>内部资料请勿外传</w:t>
      </w:r>
      <w:r>
        <w:rPr>
          <w:rFonts w:ascii="黑体" w:hint="eastAsia"/>
          <w:bCs/>
        </w:rPr>
        <w:t>)</w:t>
      </w:r>
    </w:p>
    <w:p w:rsidR="00137073" w:rsidRDefault="00137073" w:rsidP="00137073"/>
    <w:tbl>
      <w:tblPr>
        <w:tblW w:w="0" w:type="auto"/>
        <w:jc w:val="center"/>
        <w:tblLook w:val="04A0" w:firstRow="1" w:lastRow="0" w:firstColumn="1" w:lastColumn="0" w:noHBand="0" w:noVBand="1"/>
      </w:tblPr>
      <w:tblGrid>
        <w:gridCol w:w="1668"/>
        <w:gridCol w:w="2482"/>
        <w:gridCol w:w="960"/>
        <w:gridCol w:w="2160"/>
      </w:tblGrid>
      <w:tr w:rsidR="00137073" w:rsidTr="00064FF3">
        <w:trPr>
          <w:trHeight w:val="420"/>
          <w:jc w:val="center"/>
        </w:trPr>
        <w:tc>
          <w:tcPr>
            <w:tcW w:w="1668" w:type="dxa"/>
            <w:vAlign w:val="center"/>
            <w:hideMark/>
          </w:tcPr>
          <w:p w:rsidR="00137073" w:rsidRDefault="00137073" w:rsidP="00064FF3">
            <w:pPr>
              <w:jc w:val="center"/>
            </w:pPr>
            <w:r>
              <w:rPr>
                <w:rFonts w:hint="eastAsia"/>
                <w:b/>
              </w:rPr>
              <w:t>编写：</w:t>
            </w:r>
          </w:p>
        </w:tc>
        <w:tc>
          <w:tcPr>
            <w:tcW w:w="2482" w:type="dxa"/>
            <w:tcBorders>
              <w:top w:val="nil"/>
              <w:left w:val="nil"/>
              <w:bottom w:val="single" w:sz="4" w:space="0" w:color="auto"/>
              <w:right w:val="nil"/>
            </w:tcBorders>
            <w:vAlign w:val="center"/>
            <w:hideMark/>
          </w:tcPr>
          <w:p w:rsidR="00B6212F" w:rsidRDefault="00B6212F" w:rsidP="00064FF3">
            <w:pPr>
              <w:pStyle w:val="a5"/>
              <w:rPr>
                <w:rFonts w:ascii="Arial"/>
                <w:kern w:val="2"/>
              </w:rPr>
            </w:pPr>
            <w:r>
              <w:rPr>
                <w:rFonts w:ascii="Arial" w:hint="eastAsia"/>
                <w:kern w:val="2"/>
              </w:rPr>
              <w:t>刘凡凡</w:t>
            </w:r>
            <w:r>
              <w:rPr>
                <w:rFonts w:ascii="Arial" w:hint="eastAsia"/>
                <w:kern w:val="2"/>
              </w:rPr>
              <w:t xml:space="preserve"> </w:t>
            </w:r>
            <w:r>
              <w:rPr>
                <w:rFonts w:ascii="Arial" w:hint="eastAsia"/>
                <w:kern w:val="2"/>
              </w:rPr>
              <w:t>林哲</w:t>
            </w:r>
          </w:p>
          <w:p w:rsidR="00137073" w:rsidRDefault="00B6212F" w:rsidP="00064FF3">
            <w:pPr>
              <w:pStyle w:val="a5"/>
              <w:rPr>
                <w:rFonts w:ascii="Arial"/>
                <w:kern w:val="2"/>
              </w:rPr>
            </w:pPr>
            <w:r>
              <w:rPr>
                <w:rFonts w:ascii="Arial" w:hint="eastAsia"/>
                <w:kern w:val="2"/>
              </w:rPr>
              <w:t>吴晓吟</w:t>
            </w:r>
            <w:r>
              <w:rPr>
                <w:rFonts w:ascii="Arial" w:hint="eastAsia"/>
                <w:kern w:val="2"/>
              </w:rPr>
              <w:t xml:space="preserve"> </w:t>
            </w:r>
            <w:r w:rsidR="00137073">
              <w:rPr>
                <w:rFonts w:ascii="Arial" w:hint="eastAsia"/>
                <w:kern w:val="2"/>
              </w:rPr>
              <w:t>任建新</w:t>
            </w:r>
          </w:p>
        </w:tc>
        <w:tc>
          <w:tcPr>
            <w:tcW w:w="960" w:type="dxa"/>
            <w:vAlign w:val="center"/>
            <w:hideMark/>
          </w:tcPr>
          <w:p w:rsidR="00137073" w:rsidRDefault="00137073" w:rsidP="00064FF3">
            <w:pPr>
              <w:jc w:val="center"/>
            </w:pPr>
            <w:r>
              <w:rPr>
                <w:rFonts w:hint="eastAsia"/>
                <w:b/>
              </w:rPr>
              <w:t>日期：</w:t>
            </w:r>
          </w:p>
        </w:tc>
        <w:tc>
          <w:tcPr>
            <w:tcW w:w="2160" w:type="dxa"/>
            <w:tcBorders>
              <w:top w:val="nil"/>
              <w:left w:val="nil"/>
              <w:bottom w:val="single" w:sz="4" w:space="0" w:color="auto"/>
              <w:right w:val="nil"/>
            </w:tcBorders>
            <w:vAlign w:val="center"/>
          </w:tcPr>
          <w:p w:rsidR="00137073" w:rsidRDefault="00137073" w:rsidP="00064FF3">
            <w:pPr>
              <w:jc w:val="center"/>
            </w:pPr>
            <w:r>
              <w:rPr>
                <w:rFonts w:hint="eastAsia"/>
              </w:rPr>
              <w:t>2011-1-10</w:t>
            </w:r>
          </w:p>
        </w:tc>
      </w:tr>
      <w:tr w:rsidR="00137073" w:rsidTr="00064FF3">
        <w:trPr>
          <w:trHeight w:val="420"/>
          <w:jc w:val="center"/>
        </w:trPr>
        <w:tc>
          <w:tcPr>
            <w:tcW w:w="1668" w:type="dxa"/>
            <w:vAlign w:val="center"/>
            <w:hideMark/>
          </w:tcPr>
          <w:p w:rsidR="00137073" w:rsidRDefault="00137073" w:rsidP="00064FF3">
            <w:pPr>
              <w:wordWrap w:val="0"/>
              <w:jc w:val="center"/>
            </w:pPr>
            <w:r>
              <w:rPr>
                <w:rFonts w:hint="eastAsia"/>
                <w:b/>
              </w:rPr>
              <w:t>检查：</w:t>
            </w:r>
          </w:p>
        </w:tc>
        <w:tc>
          <w:tcPr>
            <w:tcW w:w="2482" w:type="dxa"/>
            <w:tcBorders>
              <w:top w:val="single" w:sz="4" w:space="0" w:color="auto"/>
              <w:left w:val="nil"/>
              <w:bottom w:val="single" w:sz="4" w:space="0" w:color="auto"/>
              <w:right w:val="nil"/>
            </w:tcBorders>
            <w:vAlign w:val="center"/>
          </w:tcPr>
          <w:p w:rsidR="00137073" w:rsidRDefault="00166774" w:rsidP="00064FF3">
            <w:pPr>
              <w:pStyle w:val="a6"/>
              <w:pBdr>
                <w:bottom w:val="none" w:sz="0" w:space="0" w:color="auto"/>
              </w:pBdr>
              <w:spacing w:line="360" w:lineRule="auto"/>
              <w:jc w:val="center"/>
              <w:rPr>
                <w:kern w:val="2"/>
              </w:rPr>
            </w:pPr>
            <w:r>
              <w:rPr>
                <w:rFonts w:hint="eastAsia"/>
                <w:kern w:val="2"/>
              </w:rPr>
              <w:t>任建新</w:t>
            </w:r>
          </w:p>
        </w:tc>
        <w:tc>
          <w:tcPr>
            <w:tcW w:w="960" w:type="dxa"/>
            <w:vAlign w:val="center"/>
            <w:hideMark/>
          </w:tcPr>
          <w:p w:rsidR="00137073" w:rsidRDefault="00137073" w:rsidP="00064FF3">
            <w:pPr>
              <w:jc w:val="center"/>
            </w:pPr>
            <w:r>
              <w:rPr>
                <w:rFonts w:hint="eastAsia"/>
                <w:b/>
              </w:rPr>
              <w:t>日期：</w:t>
            </w:r>
          </w:p>
        </w:tc>
        <w:tc>
          <w:tcPr>
            <w:tcW w:w="2160" w:type="dxa"/>
            <w:tcBorders>
              <w:top w:val="single" w:sz="4" w:space="0" w:color="auto"/>
              <w:left w:val="nil"/>
              <w:bottom w:val="single" w:sz="4" w:space="0" w:color="auto"/>
              <w:right w:val="nil"/>
            </w:tcBorders>
            <w:vAlign w:val="center"/>
          </w:tcPr>
          <w:p w:rsidR="00137073" w:rsidRDefault="00137073" w:rsidP="00064FF3">
            <w:pPr>
              <w:jc w:val="center"/>
            </w:pPr>
            <w:r>
              <w:rPr>
                <w:rFonts w:hint="eastAsia"/>
              </w:rPr>
              <w:t>2011-1-11</w:t>
            </w:r>
          </w:p>
        </w:tc>
      </w:tr>
      <w:tr w:rsidR="00137073" w:rsidTr="00064FF3">
        <w:trPr>
          <w:trHeight w:val="420"/>
          <w:jc w:val="center"/>
        </w:trPr>
        <w:tc>
          <w:tcPr>
            <w:tcW w:w="1668" w:type="dxa"/>
            <w:vAlign w:val="center"/>
            <w:hideMark/>
          </w:tcPr>
          <w:p w:rsidR="00137073" w:rsidRDefault="00137073" w:rsidP="00064FF3">
            <w:pPr>
              <w:wordWrap w:val="0"/>
              <w:jc w:val="center"/>
              <w:rPr>
                <w:b/>
              </w:rPr>
            </w:pPr>
            <w:r>
              <w:rPr>
                <w:rFonts w:hint="eastAsia"/>
                <w:b/>
              </w:rPr>
              <w:t>审核：</w:t>
            </w:r>
          </w:p>
        </w:tc>
        <w:tc>
          <w:tcPr>
            <w:tcW w:w="2482" w:type="dxa"/>
            <w:tcBorders>
              <w:top w:val="single" w:sz="4" w:space="0" w:color="auto"/>
              <w:left w:val="nil"/>
              <w:bottom w:val="single" w:sz="4" w:space="0" w:color="auto"/>
              <w:right w:val="nil"/>
            </w:tcBorders>
            <w:vAlign w:val="center"/>
          </w:tcPr>
          <w:p w:rsidR="00137073" w:rsidRDefault="00166774" w:rsidP="00064FF3">
            <w:pPr>
              <w:pStyle w:val="a6"/>
              <w:pBdr>
                <w:bottom w:val="none" w:sz="0" w:space="0" w:color="auto"/>
              </w:pBdr>
              <w:spacing w:line="360" w:lineRule="auto"/>
              <w:jc w:val="center"/>
              <w:rPr>
                <w:kern w:val="2"/>
              </w:rPr>
            </w:pPr>
            <w:r>
              <w:rPr>
                <w:rFonts w:hint="eastAsia"/>
                <w:kern w:val="2"/>
              </w:rPr>
              <w:t>吴国仕</w:t>
            </w:r>
          </w:p>
        </w:tc>
        <w:tc>
          <w:tcPr>
            <w:tcW w:w="960" w:type="dxa"/>
            <w:vAlign w:val="center"/>
            <w:hideMark/>
          </w:tcPr>
          <w:p w:rsidR="00137073" w:rsidRDefault="00137073" w:rsidP="00064FF3">
            <w:pPr>
              <w:jc w:val="center"/>
            </w:pPr>
            <w:r>
              <w:rPr>
                <w:rFonts w:hint="eastAsia"/>
                <w:b/>
              </w:rPr>
              <w:t>日期：</w:t>
            </w:r>
          </w:p>
        </w:tc>
        <w:tc>
          <w:tcPr>
            <w:tcW w:w="2160" w:type="dxa"/>
            <w:tcBorders>
              <w:top w:val="single" w:sz="4" w:space="0" w:color="auto"/>
              <w:left w:val="nil"/>
              <w:bottom w:val="single" w:sz="4" w:space="0" w:color="auto"/>
              <w:right w:val="nil"/>
            </w:tcBorders>
            <w:vAlign w:val="center"/>
          </w:tcPr>
          <w:p w:rsidR="00137073" w:rsidRDefault="00166774" w:rsidP="00064FF3">
            <w:pPr>
              <w:jc w:val="center"/>
            </w:pPr>
            <w:r>
              <w:rPr>
                <w:rFonts w:hint="eastAsia"/>
              </w:rPr>
              <w:t>2011-1-11</w:t>
            </w:r>
          </w:p>
        </w:tc>
      </w:tr>
      <w:tr w:rsidR="00137073" w:rsidTr="00064FF3">
        <w:trPr>
          <w:trHeight w:val="420"/>
          <w:jc w:val="center"/>
        </w:trPr>
        <w:tc>
          <w:tcPr>
            <w:tcW w:w="1668" w:type="dxa"/>
            <w:vAlign w:val="center"/>
            <w:hideMark/>
          </w:tcPr>
          <w:p w:rsidR="00137073" w:rsidRDefault="00137073" w:rsidP="00064FF3">
            <w:pPr>
              <w:jc w:val="center"/>
            </w:pPr>
            <w:r>
              <w:rPr>
                <w:rFonts w:hint="eastAsia"/>
                <w:b/>
              </w:rPr>
              <w:t>批准：</w:t>
            </w:r>
          </w:p>
        </w:tc>
        <w:tc>
          <w:tcPr>
            <w:tcW w:w="2482" w:type="dxa"/>
            <w:tcBorders>
              <w:top w:val="single" w:sz="4" w:space="0" w:color="auto"/>
              <w:left w:val="nil"/>
              <w:bottom w:val="single" w:sz="4" w:space="0" w:color="auto"/>
              <w:right w:val="nil"/>
            </w:tcBorders>
            <w:vAlign w:val="center"/>
          </w:tcPr>
          <w:p w:rsidR="00137073" w:rsidRDefault="00137073" w:rsidP="00064FF3">
            <w:pPr>
              <w:pStyle w:val="a6"/>
              <w:pBdr>
                <w:bottom w:val="none" w:sz="0" w:space="0" w:color="auto"/>
              </w:pBdr>
              <w:spacing w:line="360" w:lineRule="auto"/>
              <w:jc w:val="center"/>
              <w:rPr>
                <w:kern w:val="2"/>
              </w:rPr>
            </w:pPr>
          </w:p>
        </w:tc>
        <w:tc>
          <w:tcPr>
            <w:tcW w:w="960" w:type="dxa"/>
            <w:vAlign w:val="center"/>
            <w:hideMark/>
          </w:tcPr>
          <w:p w:rsidR="00137073" w:rsidRDefault="00137073" w:rsidP="00064FF3">
            <w:pPr>
              <w:jc w:val="center"/>
            </w:pPr>
            <w:r>
              <w:rPr>
                <w:rFonts w:hint="eastAsia"/>
                <w:b/>
              </w:rPr>
              <w:t>日期：</w:t>
            </w:r>
          </w:p>
        </w:tc>
        <w:tc>
          <w:tcPr>
            <w:tcW w:w="2160" w:type="dxa"/>
            <w:tcBorders>
              <w:top w:val="single" w:sz="4" w:space="0" w:color="auto"/>
              <w:left w:val="nil"/>
              <w:bottom w:val="single" w:sz="4" w:space="0" w:color="auto"/>
              <w:right w:val="nil"/>
            </w:tcBorders>
            <w:vAlign w:val="center"/>
          </w:tcPr>
          <w:p w:rsidR="00137073" w:rsidRDefault="00137073" w:rsidP="00064FF3">
            <w:pPr>
              <w:jc w:val="center"/>
            </w:pPr>
          </w:p>
        </w:tc>
      </w:tr>
    </w:tbl>
    <w:p w:rsidR="00137073" w:rsidRDefault="00137073" w:rsidP="00137073"/>
    <w:p w:rsidR="00137073" w:rsidRDefault="00137073" w:rsidP="00137073"/>
    <w:p w:rsidR="00137073" w:rsidRDefault="00137073" w:rsidP="00137073">
      <w:pPr>
        <w:jc w:val="center"/>
      </w:pPr>
    </w:p>
    <w:p w:rsidR="00137073" w:rsidRDefault="00137073" w:rsidP="00137073">
      <w:pPr>
        <w:jc w:val="center"/>
        <w:rPr>
          <w:rFonts w:ascii="宋体"/>
          <w:b/>
        </w:rPr>
      </w:pPr>
      <w:r>
        <w:rPr>
          <w:rFonts w:ascii="宋体" w:hint="eastAsia"/>
          <w:b/>
        </w:rPr>
        <w:t>北京邮电大学软件学院</w:t>
      </w:r>
    </w:p>
    <w:p w:rsidR="00137073" w:rsidRDefault="00137073" w:rsidP="00137073">
      <w:pPr>
        <w:jc w:val="center"/>
        <w:rPr>
          <w:rFonts w:ascii="宋体"/>
          <w:b/>
        </w:rPr>
      </w:pPr>
    </w:p>
    <w:p w:rsidR="00137073" w:rsidRDefault="00137073" w:rsidP="00137073">
      <w:pPr>
        <w:jc w:val="center"/>
        <w:rPr>
          <w:rFonts w:ascii="宋体"/>
          <w:b/>
        </w:rPr>
      </w:pPr>
    </w:p>
    <w:p w:rsidR="00137073" w:rsidRDefault="00137073" w:rsidP="00137073">
      <w:pPr>
        <w:jc w:val="center"/>
      </w:pPr>
    </w:p>
    <w:p w:rsidR="00137073" w:rsidRDefault="00137073" w:rsidP="00137073">
      <w:pPr>
        <w:overflowPunct w:val="0"/>
        <w:autoSpaceDE w:val="0"/>
        <w:autoSpaceDN w:val="0"/>
        <w:jc w:val="center"/>
        <w:rPr>
          <w:b/>
          <w:bCs/>
        </w:rPr>
      </w:pPr>
      <w:r>
        <w:rPr>
          <w:rFonts w:hint="eastAsia"/>
          <w:b/>
          <w:bCs/>
        </w:rPr>
        <w:t>版权所有不得复制</w:t>
      </w:r>
    </w:p>
    <w:p w:rsidR="00137073" w:rsidRDefault="00137073" w:rsidP="00137073">
      <w:pPr>
        <w:overflowPunct w:val="0"/>
        <w:autoSpaceDE w:val="0"/>
        <w:autoSpaceDN w:val="0"/>
        <w:jc w:val="center"/>
        <w:rPr>
          <w:b/>
          <w:bCs/>
        </w:rPr>
      </w:pPr>
    </w:p>
    <w:p w:rsidR="00137073" w:rsidRDefault="00137073" w:rsidP="00137073">
      <w:pPr>
        <w:overflowPunct w:val="0"/>
        <w:autoSpaceDE w:val="0"/>
        <w:autoSpaceDN w:val="0"/>
        <w:jc w:val="center"/>
        <w:rPr>
          <w:b/>
          <w:bCs/>
        </w:rPr>
      </w:pPr>
    </w:p>
    <w:p w:rsidR="00137073" w:rsidRDefault="00137073" w:rsidP="00137073">
      <w:pPr>
        <w:overflowPunct w:val="0"/>
        <w:autoSpaceDE w:val="0"/>
        <w:autoSpaceDN w:val="0"/>
        <w:jc w:val="center"/>
        <w:rPr>
          <w:b/>
          <w:bCs/>
        </w:rPr>
      </w:pPr>
    </w:p>
    <w:p w:rsidR="001B6582" w:rsidRDefault="001B6582" w:rsidP="007F54EA">
      <w:pPr>
        <w:spacing w:beforeLines="50" w:before="156" w:afterLines="50" w:after="156"/>
        <w:jc w:val="center"/>
        <w:rPr>
          <w:b/>
          <w:sz w:val="32"/>
          <w:szCs w:val="32"/>
        </w:rPr>
      </w:pPr>
      <w:bookmarkStart w:id="2" w:name="_Toc50197067"/>
      <w:bookmarkStart w:id="3" w:name="_Toc1899666"/>
      <w:r>
        <w:rPr>
          <w:rFonts w:hint="eastAsia"/>
          <w:b/>
          <w:sz w:val="32"/>
          <w:szCs w:val="32"/>
        </w:rPr>
        <w:lastRenderedPageBreak/>
        <w:t>文档变更记录</w:t>
      </w:r>
      <w:bookmarkEnd w:id="2"/>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3274"/>
        <w:gridCol w:w="946"/>
        <w:gridCol w:w="999"/>
        <w:gridCol w:w="1232"/>
        <w:gridCol w:w="1181"/>
      </w:tblGrid>
      <w:tr w:rsidR="001B6582" w:rsidTr="0060645D">
        <w:trPr>
          <w:trHeight w:val="343"/>
        </w:trPr>
        <w:tc>
          <w:tcPr>
            <w:tcW w:w="782" w:type="dxa"/>
            <w:tcBorders>
              <w:top w:val="single" w:sz="12" w:space="0" w:color="auto"/>
              <w:left w:val="single" w:sz="12" w:space="0" w:color="auto"/>
              <w:bottom w:val="single" w:sz="4" w:space="0" w:color="auto"/>
              <w:right w:val="single" w:sz="4" w:space="0" w:color="auto"/>
            </w:tcBorders>
            <w:vAlign w:val="center"/>
            <w:hideMark/>
          </w:tcPr>
          <w:p w:rsidR="001B6582" w:rsidRDefault="001B6582" w:rsidP="007F54EA">
            <w:pPr>
              <w:spacing w:beforeLines="50" w:before="156" w:afterLines="50" w:after="156"/>
              <w:jc w:val="center"/>
              <w:rPr>
                <w:b/>
                <w:bCs/>
              </w:rPr>
            </w:pPr>
            <w:r>
              <w:rPr>
                <w:rFonts w:hint="eastAsia"/>
                <w:b/>
                <w:bCs/>
              </w:rPr>
              <w:t>序号</w:t>
            </w:r>
          </w:p>
        </w:tc>
        <w:tc>
          <w:tcPr>
            <w:tcW w:w="3274" w:type="dxa"/>
            <w:tcBorders>
              <w:top w:val="single" w:sz="12" w:space="0" w:color="auto"/>
              <w:left w:val="single" w:sz="4" w:space="0" w:color="auto"/>
              <w:bottom w:val="single" w:sz="4" w:space="0" w:color="auto"/>
              <w:right w:val="single" w:sz="4" w:space="0" w:color="auto"/>
            </w:tcBorders>
            <w:vAlign w:val="center"/>
            <w:hideMark/>
          </w:tcPr>
          <w:p w:rsidR="001B6582" w:rsidRDefault="001B6582" w:rsidP="007F54EA">
            <w:pPr>
              <w:spacing w:beforeLines="50" w:before="156" w:afterLines="50" w:after="156"/>
              <w:jc w:val="center"/>
              <w:rPr>
                <w:b/>
                <w:bCs/>
              </w:rPr>
            </w:pPr>
            <w:r>
              <w:rPr>
                <w:rFonts w:hint="eastAsia"/>
                <w:b/>
                <w:bCs/>
              </w:rPr>
              <w:t>变更（</w:t>
            </w:r>
            <w:r>
              <w:rPr>
                <w:b/>
                <w:bCs/>
              </w:rPr>
              <w:t>+/-</w:t>
            </w:r>
            <w:r>
              <w:rPr>
                <w:rFonts w:hint="eastAsia"/>
                <w:b/>
                <w:bCs/>
              </w:rPr>
              <w:t>）说明</w:t>
            </w:r>
          </w:p>
        </w:tc>
        <w:tc>
          <w:tcPr>
            <w:tcW w:w="946" w:type="dxa"/>
            <w:tcBorders>
              <w:top w:val="single" w:sz="12" w:space="0" w:color="auto"/>
              <w:left w:val="single" w:sz="4" w:space="0" w:color="auto"/>
              <w:bottom w:val="single" w:sz="4" w:space="0" w:color="auto"/>
              <w:right w:val="single" w:sz="4" w:space="0" w:color="auto"/>
            </w:tcBorders>
            <w:vAlign w:val="center"/>
            <w:hideMark/>
          </w:tcPr>
          <w:p w:rsidR="001B6582" w:rsidRDefault="001B6582" w:rsidP="007F54EA">
            <w:pPr>
              <w:spacing w:beforeLines="50" w:before="156" w:afterLines="50" w:after="156"/>
              <w:jc w:val="center"/>
              <w:rPr>
                <w:b/>
                <w:bCs/>
              </w:rPr>
            </w:pPr>
            <w:r>
              <w:rPr>
                <w:rFonts w:hint="eastAsia"/>
                <w:b/>
                <w:bCs/>
              </w:rPr>
              <w:t>作者</w:t>
            </w:r>
          </w:p>
        </w:tc>
        <w:tc>
          <w:tcPr>
            <w:tcW w:w="999" w:type="dxa"/>
            <w:tcBorders>
              <w:top w:val="single" w:sz="12" w:space="0" w:color="auto"/>
              <w:left w:val="single" w:sz="4" w:space="0" w:color="auto"/>
              <w:bottom w:val="single" w:sz="4" w:space="0" w:color="auto"/>
              <w:right w:val="single" w:sz="4" w:space="0" w:color="auto"/>
            </w:tcBorders>
            <w:vAlign w:val="center"/>
            <w:hideMark/>
          </w:tcPr>
          <w:p w:rsidR="001B6582" w:rsidRDefault="001B6582" w:rsidP="007F54EA">
            <w:pPr>
              <w:spacing w:beforeLines="50" w:before="156" w:afterLines="50" w:after="156"/>
              <w:jc w:val="center"/>
              <w:rPr>
                <w:b/>
                <w:bCs/>
              </w:rPr>
            </w:pPr>
            <w:r>
              <w:rPr>
                <w:rFonts w:hint="eastAsia"/>
                <w:b/>
                <w:bCs/>
              </w:rPr>
              <w:t>版本号</w:t>
            </w:r>
          </w:p>
        </w:tc>
        <w:tc>
          <w:tcPr>
            <w:tcW w:w="1232" w:type="dxa"/>
            <w:tcBorders>
              <w:top w:val="single" w:sz="12" w:space="0" w:color="auto"/>
              <w:left w:val="single" w:sz="4" w:space="0" w:color="auto"/>
              <w:bottom w:val="single" w:sz="4" w:space="0" w:color="auto"/>
              <w:right w:val="single" w:sz="4" w:space="0" w:color="auto"/>
            </w:tcBorders>
            <w:vAlign w:val="center"/>
            <w:hideMark/>
          </w:tcPr>
          <w:p w:rsidR="001B6582" w:rsidRDefault="001B6582" w:rsidP="007F54EA">
            <w:pPr>
              <w:spacing w:beforeLines="50" w:before="156" w:afterLines="50" w:after="156"/>
              <w:jc w:val="center"/>
              <w:rPr>
                <w:b/>
                <w:bCs/>
              </w:rPr>
            </w:pPr>
            <w:r>
              <w:rPr>
                <w:rFonts w:hint="eastAsia"/>
                <w:b/>
                <w:bCs/>
              </w:rPr>
              <w:t>日期</w:t>
            </w:r>
          </w:p>
        </w:tc>
        <w:tc>
          <w:tcPr>
            <w:tcW w:w="1181" w:type="dxa"/>
            <w:tcBorders>
              <w:top w:val="single" w:sz="12" w:space="0" w:color="auto"/>
              <w:left w:val="single" w:sz="4" w:space="0" w:color="auto"/>
              <w:bottom w:val="single" w:sz="4" w:space="0" w:color="auto"/>
              <w:right w:val="single" w:sz="12" w:space="0" w:color="auto"/>
            </w:tcBorders>
            <w:vAlign w:val="center"/>
            <w:hideMark/>
          </w:tcPr>
          <w:p w:rsidR="001B6582" w:rsidRDefault="001B6582" w:rsidP="007F54EA">
            <w:pPr>
              <w:spacing w:beforeLines="50" w:before="156" w:afterLines="50" w:after="156"/>
              <w:jc w:val="center"/>
              <w:rPr>
                <w:b/>
                <w:bCs/>
              </w:rPr>
            </w:pPr>
            <w:r>
              <w:rPr>
                <w:rFonts w:hint="eastAsia"/>
                <w:b/>
                <w:bCs/>
              </w:rPr>
              <w:t>批准</w:t>
            </w:r>
          </w:p>
        </w:tc>
      </w:tr>
      <w:tr w:rsidR="001B6582" w:rsidTr="0060645D">
        <w:trPr>
          <w:trHeight w:val="343"/>
        </w:trPr>
        <w:tc>
          <w:tcPr>
            <w:tcW w:w="782" w:type="dxa"/>
            <w:tcBorders>
              <w:top w:val="single" w:sz="4" w:space="0" w:color="auto"/>
              <w:left w:val="single" w:sz="12" w:space="0" w:color="auto"/>
              <w:bottom w:val="single" w:sz="4" w:space="0" w:color="auto"/>
              <w:right w:val="single" w:sz="4" w:space="0" w:color="auto"/>
            </w:tcBorders>
            <w:vAlign w:val="center"/>
            <w:hideMark/>
          </w:tcPr>
          <w:p w:rsidR="001B6582" w:rsidRDefault="001B6582" w:rsidP="007F54EA">
            <w:pPr>
              <w:pStyle w:val="a3"/>
              <w:spacing w:beforeLines="50" w:before="156" w:afterLines="50" w:after="156"/>
              <w:jc w:val="center"/>
              <w:rPr>
                <w:kern w:val="2"/>
                <w:lang w:eastAsia="zh-CN"/>
              </w:rPr>
            </w:pPr>
            <w:r>
              <w:rPr>
                <w:kern w:val="2"/>
                <w:lang w:eastAsia="zh-CN"/>
              </w:rPr>
              <w:t>1</w:t>
            </w:r>
          </w:p>
        </w:tc>
        <w:tc>
          <w:tcPr>
            <w:tcW w:w="3274" w:type="dxa"/>
            <w:tcBorders>
              <w:top w:val="single" w:sz="4" w:space="0" w:color="auto"/>
              <w:left w:val="single" w:sz="4" w:space="0" w:color="auto"/>
              <w:bottom w:val="single" w:sz="4" w:space="0" w:color="auto"/>
              <w:right w:val="single" w:sz="4" w:space="0" w:color="auto"/>
            </w:tcBorders>
            <w:vAlign w:val="center"/>
            <w:hideMark/>
          </w:tcPr>
          <w:p w:rsidR="001B6582" w:rsidRDefault="0041015A" w:rsidP="007F54EA">
            <w:pPr>
              <w:pStyle w:val="a3"/>
              <w:spacing w:beforeLines="50" w:before="156" w:afterLines="50" w:after="156"/>
              <w:rPr>
                <w:kern w:val="2"/>
                <w:lang w:eastAsia="zh-CN"/>
              </w:rPr>
            </w:pPr>
            <w:r>
              <w:rPr>
                <w:rFonts w:hint="eastAsia"/>
                <w:kern w:val="2"/>
                <w:lang w:eastAsia="zh-CN"/>
              </w:rPr>
              <w:t>初次编写</w:t>
            </w:r>
          </w:p>
        </w:tc>
        <w:tc>
          <w:tcPr>
            <w:tcW w:w="946" w:type="dxa"/>
            <w:tcBorders>
              <w:top w:val="single" w:sz="4" w:space="0" w:color="auto"/>
              <w:left w:val="single" w:sz="4" w:space="0" w:color="auto"/>
              <w:bottom w:val="single" w:sz="4" w:space="0" w:color="auto"/>
              <w:right w:val="single" w:sz="4" w:space="0" w:color="auto"/>
            </w:tcBorders>
            <w:vAlign w:val="center"/>
            <w:hideMark/>
          </w:tcPr>
          <w:p w:rsidR="001B6582" w:rsidRDefault="001B6582" w:rsidP="007F54EA">
            <w:pPr>
              <w:pStyle w:val="a3"/>
              <w:spacing w:beforeLines="50" w:before="156" w:afterLines="50" w:after="156"/>
              <w:rPr>
                <w:kern w:val="2"/>
                <w:lang w:eastAsia="zh-CN"/>
              </w:rPr>
            </w:pPr>
            <w:r>
              <w:rPr>
                <w:rFonts w:hint="eastAsia"/>
                <w:kern w:val="2"/>
                <w:lang w:eastAsia="zh-CN"/>
              </w:rPr>
              <w:t>任建新</w:t>
            </w:r>
          </w:p>
        </w:tc>
        <w:tc>
          <w:tcPr>
            <w:tcW w:w="999" w:type="dxa"/>
            <w:tcBorders>
              <w:top w:val="single" w:sz="4" w:space="0" w:color="auto"/>
              <w:left w:val="single" w:sz="4" w:space="0" w:color="auto"/>
              <w:bottom w:val="single" w:sz="4" w:space="0" w:color="auto"/>
              <w:right w:val="single" w:sz="4" w:space="0" w:color="auto"/>
            </w:tcBorders>
            <w:vAlign w:val="center"/>
            <w:hideMark/>
          </w:tcPr>
          <w:p w:rsidR="001B6582" w:rsidRDefault="001B6582" w:rsidP="007F54EA">
            <w:pPr>
              <w:pStyle w:val="a3"/>
              <w:spacing w:beforeLines="50" w:before="156" w:afterLines="50" w:after="156"/>
              <w:rPr>
                <w:kern w:val="2"/>
                <w:lang w:eastAsia="zh-CN"/>
              </w:rPr>
            </w:pPr>
            <w:r>
              <w:rPr>
                <w:kern w:val="2"/>
                <w:lang w:eastAsia="zh-CN"/>
              </w:rPr>
              <w:t>1.0</w:t>
            </w:r>
          </w:p>
        </w:tc>
        <w:tc>
          <w:tcPr>
            <w:tcW w:w="1232" w:type="dxa"/>
            <w:tcBorders>
              <w:top w:val="single" w:sz="4" w:space="0" w:color="auto"/>
              <w:left w:val="single" w:sz="4" w:space="0" w:color="auto"/>
              <w:bottom w:val="single" w:sz="4" w:space="0" w:color="auto"/>
              <w:right w:val="single" w:sz="4" w:space="0" w:color="auto"/>
            </w:tcBorders>
            <w:vAlign w:val="center"/>
          </w:tcPr>
          <w:p w:rsidR="001B6582" w:rsidRDefault="006B6859" w:rsidP="007F54EA">
            <w:pPr>
              <w:pStyle w:val="a3"/>
              <w:spacing w:beforeLines="50" w:before="156" w:afterLines="50" w:after="156"/>
              <w:rPr>
                <w:kern w:val="2"/>
                <w:lang w:eastAsia="zh-CN"/>
              </w:rPr>
            </w:pPr>
            <w:r>
              <w:rPr>
                <w:rFonts w:hint="eastAsia"/>
                <w:kern w:val="2"/>
                <w:lang w:eastAsia="zh-CN"/>
              </w:rPr>
              <w:t>2011-1-12</w:t>
            </w:r>
          </w:p>
        </w:tc>
        <w:tc>
          <w:tcPr>
            <w:tcW w:w="1181" w:type="dxa"/>
            <w:tcBorders>
              <w:top w:val="single" w:sz="4" w:space="0" w:color="auto"/>
              <w:left w:val="single" w:sz="4" w:space="0" w:color="auto"/>
              <w:bottom w:val="single" w:sz="4" w:space="0" w:color="auto"/>
              <w:right w:val="single" w:sz="12" w:space="0" w:color="auto"/>
            </w:tcBorders>
            <w:vAlign w:val="center"/>
            <w:hideMark/>
          </w:tcPr>
          <w:p w:rsidR="001B6582" w:rsidRDefault="001B6582" w:rsidP="007F54EA">
            <w:pPr>
              <w:pStyle w:val="a3"/>
              <w:spacing w:beforeLines="50" w:before="156" w:afterLines="50" w:after="156"/>
              <w:rPr>
                <w:kern w:val="2"/>
                <w:lang w:eastAsia="zh-CN"/>
              </w:rPr>
            </w:pPr>
          </w:p>
        </w:tc>
      </w:tr>
      <w:tr w:rsidR="001B6582" w:rsidTr="0060645D">
        <w:trPr>
          <w:trHeight w:val="344"/>
        </w:trPr>
        <w:tc>
          <w:tcPr>
            <w:tcW w:w="782" w:type="dxa"/>
            <w:tcBorders>
              <w:top w:val="single" w:sz="4" w:space="0" w:color="auto"/>
              <w:left w:val="single" w:sz="12" w:space="0" w:color="auto"/>
              <w:bottom w:val="single" w:sz="4" w:space="0" w:color="auto"/>
              <w:right w:val="single" w:sz="4" w:space="0" w:color="auto"/>
            </w:tcBorders>
            <w:vAlign w:val="center"/>
            <w:hideMark/>
          </w:tcPr>
          <w:p w:rsidR="001B6582" w:rsidRDefault="001B6582" w:rsidP="007F54EA">
            <w:pPr>
              <w:pStyle w:val="a3"/>
              <w:spacing w:beforeLines="50" w:before="156" w:afterLines="50" w:after="156"/>
              <w:jc w:val="center"/>
              <w:rPr>
                <w:kern w:val="2"/>
                <w:lang w:eastAsia="zh-CN"/>
              </w:rPr>
            </w:pPr>
            <w:r>
              <w:rPr>
                <w:kern w:val="2"/>
                <w:lang w:eastAsia="zh-CN"/>
              </w:rPr>
              <w:t>2</w:t>
            </w:r>
          </w:p>
        </w:tc>
        <w:tc>
          <w:tcPr>
            <w:tcW w:w="3274" w:type="dxa"/>
            <w:tcBorders>
              <w:top w:val="single" w:sz="4" w:space="0" w:color="auto"/>
              <w:left w:val="single" w:sz="4" w:space="0" w:color="auto"/>
              <w:bottom w:val="single" w:sz="4" w:space="0" w:color="auto"/>
              <w:right w:val="single" w:sz="4" w:space="0" w:color="auto"/>
            </w:tcBorders>
            <w:vAlign w:val="center"/>
          </w:tcPr>
          <w:p w:rsidR="001B6582" w:rsidRDefault="00E77610" w:rsidP="007F54EA">
            <w:pPr>
              <w:pStyle w:val="a3"/>
              <w:spacing w:beforeLines="50" w:before="156" w:afterLines="50" w:after="156"/>
              <w:rPr>
                <w:kern w:val="2"/>
                <w:lang w:eastAsia="zh-CN"/>
              </w:rPr>
            </w:pPr>
            <w:r>
              <w:rPr>
                <w:rFonts w:hint="eastAsia"/>
                <w:kern w:val="2"/>
                <w:lang w:eastAsia="zh-CN"/>
              </w:rPr>
              <w:t>增加</w:t>
            </w:r>
            <w:r>
              <w:rPr>
                <w:rFonts w:hint="eastAsia"/>
                <w:kern w:val="2"/>
                <w:lang w:eastAsia="zh-CN"/>
              </w:rPr>
              <w:t>AJAX</w:t>
            </w:r>
            <w:r>
              <w:rPr>
                <w:rFonts w:hint="eastAsia"/>
                <w:kern w:val="2"/>
                <w:lang w:eastAsia="zh-CN"/>
              </w:rPr>
              <w:t>爬虫模块概要设计</w:t>
            </w:r>
          </w:p>
        </w:tc>
        <w:tc>
          <w:tcPr>
            <w:tcW w:w="946" w:type="dxa"/>
            <w:tcBorders>
              <w:top w:val="single" w:sz="4" w:space="0" w:color="auto"/>
              <w:left w:val="single" w:sz="4" w:space="0" w:color="auto"/>
              <w:bottom w:val="single" w:sz="4" w:space="0" w:color="auto"/>
              <w:right w:val="single" w:sz="4" w:space="0" w:color="auto"/>
            </w:tcBorders>
            <w:vAlign w:val="center"/>
          </w:tcPr>
          <w:p w:rsidR="001B6582" w:rsidRPr="00E77610" w:rsidRDefault="00E77610" w:rsidP="007F54EA">
            <w:pPr>
              <w:pStyle w:val="a3"/>
              <w:spacing w:beforeLines="50" w:before="156" w:afterLines="50" w:after="156"/>
              <w:rPr>
                <w:kern w:val="2"/>
                <w:lang w:eastAsia="zh-CN"/>
              </w:rPr>
            </w:pPr>
            <w:r>
              <w:rPr>
                <w:rFonts w:hint="eastAsia"/>
                <w:kern w:val="2"/>
                <w:lang w:eastAsia="zh-CN"/>
              </w:rPr>
              <w:t>刘凡凡</w:t>
            </w:r>
          </w:p>
        </w:tc>
        <w:tc>
          <w:tcPr>
            <w:tcW w:w="999" w:type="dxa"/>
            <w:tcBorders>
              <w:top w:val="single" w:sz="4" w:space="0" w:color="auto"/>
              <w:left w:val="single" w:sz="4" w:space="0" w:color="auto"/>
              <w:bottom w:val="single" w:sz="4" w:space="0" w:color="auto"/>
              <w:right w:val="single" w:sz="4" w:space="0" w:color="auto"/>
            </w:tcBorders>
            <w:vAlign w:val="center"/>
          </w:tcPr>
          <w:p w:rsidR="001B6582" w:rsidRDefault="00E77610" w:rsidP="007F54EA">
            <w:pPr>
              <w:pStyle w:val="a3"/>
              <w:spacing w:beforeLines="50" w:before="156" w:afterLines="50" w:after="156"/>
              <w:rPr>
                <w:kern w:val="2"/>
                <w:lang w:eastAsia="zh-CN"/>
              </w:rPr>
            </w:pPr>
            <w:r>
              <w:rPr>
                <w:rFonts w:hint="eastAsia"/>
                <w:kern w:val="2"/>
                <w:lang w:eastAsia="zh-CN"/>
              </w:rPr>
              <w:t>2.0</w:t>
            </w:r>
          </w:p>
        </w:tc>
        <w:tc>
          <w:tcPr>
            <w:tcW w:w="1232" w:type="dxa"/>
            <w:tcBorders>
              <w:top w:val="single" w:sz="4" w:space="0" w:color="auto"/>
              <w:left w:val="single" w:sz="4" w:space="0" w:color="auto"/>
              <w:bottom w:val="single" w:sz="4" w:space="0" w:color="auto"/>
              <w:right w:val="single" w:sz="4" w:space="0" w:color="auto"/>
            </w:tcBorders>
            <w:vAlign w:val="center"/>
          </w:tcPr>
          <w:p w:rsidR="001B6582" w:rsidRDefault="006B6859" w:rsidP="007F54EA">
            <w:pPr>
              <w:pStyle w:val="a3"/>
              <w:spacing w:beforeLines="50" w:before="156" w:afterLines="50" w:after="156"/>
              <w:rPr>
                <w:kern w:val="2"/>
                <w:lang w:eastAsia="zh-CN"/>
              </w:rPr>
            </w:pPr>
            <w:r>
              <w:rPr>
                <w:rFonts w:hint="eastAsia"/>
                <w:kern w:val="2"/>
                <w:lang w:eastAsia="zh-CN"/>
              </w:rPr>
              <w:t>2011-1-14</w:t>
            </w:r>
          </w:p>
        </w:tc>
        <w:tc>
          <w:tcPr>
            <w:tcW w:w="1181" w:type="dxa"/>
            <w:tcBorders>
              <w:top w:val="single" w:sz="4" w:space="0" w:color="auto"/>
              <w:left w:val="single" w:sz="4" w:space="0" w:color="auto"/>
              <w:bottom w:val="single" w:sz="4" w:space="0" w:color="auto"/>
              <w:right w:val="single" w:sz="12" w:space="0" w:color="auto"/>
            </w:tcBorders>
            <w:vAlign w:val="center"/>
          </w:tcPr>
          <w:p w:rsidR="001B6582" w:rsidRDefault="001B6582" w:rsidP="007F54EA">
            <w:pPr>
              <w:pStyle w:val="a3"/>
              <w:spacing w:beforeLines="50" w:before="156" w:afterLines="50" w:after="156"/>
              <w:rPr>
                <w:kern w:val="2"/>
                <w:lang w:eastAsia="zh-CN"/>
              </w:rPr>
            </w:pPr>
          </w:p>
        </w:tc>
      </w:tr>
      <w:tr w:rsidR="001B6582" w:rsidTr="0060645D">
        <w:trPr>
          <w:trHeight w:val="343"/>
        </w:trPr>
        <w:tc>
          <w:tcPr>
            <w:tcW w:w="782" w:type="dxa"/>
            <w:tcBorders>
              <w:top w:val="single" w:sz="4" w:space="0" w:color="auto"/>
              <w:left w:val="single" w:sz="12" w:space="0" w:color="auto"/>
              <w:bottom w:val="single" w:sz="4" w:space="0" w:color="auto"/>
              <w:right w:val="single" w:sz="4" w:space="0" w:color="auto"/>
            </w:tcBorders>
            <w:vAlign w:val="center"/>
          </w:tcPr>
          <w:p w:rsidR="001B6582" w:rsidRDefault="00CB2A6D" w:rsidP="007F54EA">
            <w:pPr>
              <w:pStyle w:val="a3"/>
              <w:spacing w:beforeLines="50" w:before="156" w:afterLines="50" w:after="156"/>
              <w:jc w:val="center"/>
              <w:rPr>
                <w:kern w:val="2"/>
                <w:lang w:eastAsia="zh-CN"/>
              </w:rPr>
            </w:pPr>
            <w:r>
              <w:rPr>
                <w:rFonts w:hint="eastAsia"/>
                <w:kern w:val="2"/>
                <w:lang w:eastAsia="zh-CN"/>
              </w:rPr>
              <w:t>3</w:t>
            </w:r>
          </w:p>
        </w:tc>
        <w:tc>
          <w:tcPr>
            <w:tcW w:w="3274" w:type="dxa"/>
            <w:tcBorders>
              <w:top w:val="single" w:sz="4" w:space="0" w:color="auto"/>
              <w:left w:val="single" w:sz="4" w:space="0" w:color="auto"/>
              <w:bottom w:val="single" w:sz="4" w:space="0" w:color="auto"/>
              <w:right w:val="single" w:sz="4" w:space="0" w:color="auto"/>
            </w:tcBorders>
            <w:vAlign w:val="center"/>
          </w:tcPr>
          <w:p w:rsidR="001B6582" w:rsidRDefault="00CB2A6D" w:rsidP="007F54EA">
            <w:pPr>
              <w:pStyle w:val="a3"/>
              <w:spacing w:beforeLines="50" w:before="156" w:afterLines="50" w:after="156"/>
              <w:rPr>
                <w:kern w:val="2"/>
                <w:lang w:eastAsia="zh-CN"/>
              </w:rPr>
            </w:pPr>
            <w:r>
              <w:rPr>
                <w:rFonts w:hint="eastAsia"/>
                <w:kern w:val="2"/>
                <w:lang w:eastAsia="zh-CN"/>
              </w:rPr>
              <w:t>增加情感化过滤模块概要设计</w:t>
            </w:r>
          </w:p>
        </w:tc>
        <w:tc>
          <w:tcPr>
            <w:tcW w:w="946" w:type="dxa"/>
            <w:tcBorders>
              <w:top w:val="single" w:sz="4" w:space="0" w:color="auto"/>
              <w:left w:val="single" w:sz="4" w:space="0" w:color="auto"/>
              <w:bottom w:val="single" w:sz="4" w:space="0" w:color="auto"/>
              <w:right w:val="single" w:sz="4" w:space="0" w:color="auto"/>
            </w:tcBorders>
            <w:vAlign w:val="center"/>
          </w:tcPr>
          <w:p w:rsidR="001B6582" w:rsidRPr="00CB2A6D" w:rsidRDefault="00CB2A6D" w:rsidP="007F54EA">
            <w:pPr>
              <w:pStyle w:val="a3"/>
              <w:spacing w:beforeLines="50" w:before="156" w:afterLines="50" w:after="156"/>
              <w:rPr>
                <w:kern w:val="2"/>
                <w:lang w:eastAsia="zh-CN"/>
              </w:rPr>
            </w:pPr>
            <w:r>
              <w:rPr>
                <w:rFonts w:hint="eastAsia"/>
                <w:kern w:val="2"/>
                <w:lang w:eastAsia="zh-CN"/>
              </w:rPr>
              <w:t>吴晓吟</w:t>
            </w:r>
          </w:p>
        </w:tc>
        <w:tc>
          <w:tcPr>
            <w:tcW w:w="999" w:type="dxa"/>
            <w:tcBorders>
              <w:top w:val="single" w:sz="4" w:space="0" w:color="auto"/>
              <w:left w:val="single" w:sz="4" w:space="0" w:color="auto"/>
              <w:bottom w:val="single" w:sz="4" w:space="0" w:color="auto"/>
              <w:right w:val="single" w:sz="4" w:space="0" w:color="auto"/>
            </w:tcBorders>
            <w:vAlign w:val="center"/>
          </w:tcPr>
          <w:p w:rsidR="001B6582" w:rsidRDefault="00CB2A6D" w:rsidP="007F54EA">
            <w:pPr>
              <w:pStyle w:val="a3"/>
              <w:spacing w:beforeLines="50" w:before="156" w:afterLines="50" w:after="156"/>
              <w:rPr>
                <w:kern w:val="2"/>
                <w:lang w:eastAsia="zh-CN"/>
              </w:rPr>
            </w:pPr>
            <w:r>
              <w:rPr>
                <w:rFonts w:hint="eastAsia"/>
                <w:kern w:val="2"/>
                <w:lang w:eastAsia="zh-CN"/>
              </w:rPr>
              <w:t>3.0</w:t>
            </w:r>
          </w:p>
        </w:tc>
        <w:tc>
          <w:tcPr>
            <w:tcW w:w="1232" w:type="dxa"/>
            <w:tcBorders>
              <w:top w:val="single" w:sz="4" w:space="0" w:color="auto"/>
              <w:left w:val="single" w:sz="4" w:space="0" w:color="auto"/>
              <w:bottom w:val="single" w:sz="4" w:space="0" w:color="auto"/>
              <w:right w:val="single" w:sz="4" w:space="0" w:color="auto"/>
            </w:tcBorders>
            <w:vAlign w:val="center"/>
          </w:tcPr>
          <w:p w:rsidR="001B6582" w:rsidRDefault="006B6859" w:rsidP="007F54EA">
            <w:pPr>
              <w:pStyle w:val="a3"/>
              <w:spacing w:beforeLines="50" w:before="156" w:afterLines="50" w:after="156"/>
              <w:rPr>
                <w:kern w:val="2"/>
                <w:lang w:eastAsia="zh-CN"/>
              </w:rPr>
            </w:pPr>
            <w:r>
              <w:rPr>
                <w:rFonts w:hint="eastAsia"/>
                <w:kern w:val="2"/>
                <w:lang w:eastAsia="zh-CN"/>
              </w:rPr>
              <w:t>2011-1-14</w:t>
            </w:r>
          </w:p>
        </w:tc>
        <w:tc>
          <w:tcPr>
            <w:tcW w:w="1181" w:type="dxa"/>
            <w:tcBorders>
              <w:top w:val="single" w:sz="4" w:space="0" w:color="auto"/>
              <w:left w:val="single" w:sz="4" w:space="0" w:color="auto"/>
              <w:bottom w:val="single" w:sz="4" w:space="0" w:color="auto"/>
              <w:right w:val="single" w:sz="12" w:space="0" w:color="auto"/>
            </w:tcBorders>
            <w:vAlign w:val="center"/>
          </w:tcPr>
          <w:p w:rsidR="001B6582" w:rsidRDefault="001B6582" w:rsidP="007F54EA">
            <w:pPr>
              <w:pStyle w:val="a3"/>
              <w:spacing w:beforeLines="50" w:before="156" w:afterLines="50" w:after="156"/>
              <w:rPr>
                <w:kern w:val="2"/>
                <w:lang w:eastAsia="zh-CN"/>
              </w:rPr>
            </w:pPr>
          </w:p>
        </w:tc>
      </w:tr>
      <w:tr w:rsidR="001B6582" w:rsidTr="0060645D">
        <w:trPr>
          <w:trHeight w:val="344"/>
        </w:trPr>
        <w:tc>
          <w:tcPr>
            <w:tcW w:w="782" w:type="dxa"/>
            <w:tcBorders>
              <w:top w:val="single" w:sz="4" w:space="0" w:color="auto"/>
              <w:left w:val="single" w:sz="12" w:space="0" w:color="auto"/>
              <w:bottom w:val="single" w:sz="4" w:space="0" w:color="auto"/>
              <w:right w:val="single" w:sz="4" w:space="0" w:color="auto"/>
            </w:tcBorders>
            <w:vAlign w:val="center"/>
          </w:tcPr>
          <w:p w:rsidR="001B6582" w:rsidRDefault="00E82B1B" w:rsidP="007F54EA">
            <w:pPr>
              <w:pStyle w:val="a3"/>
              <w:spacing w:beforeLines="50" w:before="156" w:afterLines="50" w:after="156"/>
              <w:jc w:val="center"/>
              <w:rPr>
                <w:kern w:val="2"/>
                <w:lang w:eastAsia="zh-CN"/>
              </w:rPr>
            </w:pPr>
            <w:r>
              <w:rPr>
                <w:rFonts w:hint="eastAsia"/>
                <w:kern w:val="2"/>
                <w:lang w:eastAsia="zh-CN"/>
              </w:rPr>
              <w:t>4</w:t>
            </w:r>
          </w:p>
        </w:tc>
        <w:tc>
          <w:tcPr>
            <w:tcW w:w="3274" w:type="dxa"/>
            <w:tcBorders>
              <w:top w:val="single" w:sz="4" w:space="0" w:color="auto"/>
              <w:left w:val="single" w:sz="4" w:space="0" w:color="auto"/>
              <w:bottom w:val="single" w:sz="4" w:space="0" w:color="auto"/>
              <w:right w:val="single" w:sz="4" w:space="0" w:color="auto"/>
            </w:tcBorders>
            <w:vAlign w:val="center"/>
          </w:tcPr>
          <w:p w:rsidR="001B6582" w:rsidRDefault="00E82B1B" w:rsidP="007F54EA">
            <w:pPr>
              <w:pStyle w:val="a3"/>
              <w:spacing w:beforeLines="50" w:before="156" w:afterLines="50" w:after="156"/>
              <w:rPr>
                <w:kern w:val="2"/>
                <w:lang w:eastAsia="zh-CN"/>
              </w:rPr>
            </w:pPr>
            <w:r>
              <w:rPr>
                <w:rFonts w:hint="eastAsia"/>
                <w:kern w:val="2"/>
                <w:lang w:eastAsia="zh-CN"/>
              </w:rPr>
              <w:t>增加网页数据精确抽取模块概要设计</w:t>
            </w:r>
          </w:p>
        </w:tc>
        <w:tc>
          <w:tcPr>
            <w:tcW w:w="946" w:type="dxa"/>
            <w:tcBorders>
              <w:top w:val="single" w:sz="4" w:space="0" w:color="auto"/>
              <w:left w:val="single" w:sz="4" w:space="0" w:color="auto"/>
              <w:bottom w:val="single" w:sz="4" w:space="0" w:color="auto"/>
              <w:right w:val="single" w:sz="4" w:space="0" w:color="auto"/>
            </w:tcBorders>
            <w:vAlign w:val="center"/>
          </w:tcPr>
          <w:p w:rsidR="001B6582" w:rsidRPr="00E82B1B" w:rsidRDefault="00E82B1B" w:rsidP="007F54EA">
            <w:pPr>
              <w:pStyle w:val="a3"/>
              <w:spacing w:beforeLines="50" w:before="156" w:afterLines="50" w:after="156"/>
              <w:rPr>
                <w:kern w:val="2"/>
                <w:lang w:eastAsia="zh-CN"/>
              </w:rPr>
            </w:pPr>
            <w:r>
              <w:rPr>
                <w:rFonts w:hint="eastAsia"/>
                <w:kern w:val="2"/>
                <w:lang w:eastAsia="zh-CN"/>
              </w:rPr>
              <w:t>林哲</w:t>
            </w:r>
          </w:p>
        </w:tc>
        <w:tc>
          <w:tcPr>
            <w:tcW w:w="999" w:type="dxa"/>
            <w:tcBorders>
              <w:top w:val="single" w:sz="4" w:space="0" w:color="auto"/>
              <w:left w:val="single" w:sz="4" w:space="0" w:color="auto"/>
              <w:bottom w:val="single" w:sz="4" w:space="0" w:color="auto"/>
              <w:right w:val="single" w:sz="4" w:space="0" w:color="auto"/>
            </w:tcBorders>
            <w:vAlign w:val="center"/>
          </w:tcPr>
          <w:p w:rsidR="001B6582" w:rsidRDefault="00E82B1B" w:rsidP="007F54EA">
            <w:pPr>
              <w:pStyle w:val="a3"/>
              <w:spacing w:beforeLines="50" w:before="156" w:afterLines="50" w:after="156"/>
              <w:rPr>
                <w:kern w:val="2"/>
                <w:lang w:eastAsia="zh-CN"/>
              </w:rPr>
            </w:pPr>
            <w:r>
              <w:rPr>
                <w:rFonts w:hint="eastAsia"/>
                <w:kern w:val="2"/>
                <w:lang w:eastAsia="zh-CN"/>
              </w:rPr>
              <w:t>4.0</w:t>
            </w:r>
          </w:p>
        </w:tc>
        <w:tc>
          <w:tcPr>
            <w:tcW w:w="1232" w:type="dxa"/>
            <w:tcBorders>
              <w:top w:val="single" w:sz="4" w:space="0" w:color="auto"/>
              <w:left w:val="single" w:sz="4" w:space="0" w:color="auto"/>
              <w:bottom w:val="single" w:sz="4" w:space="0" w:color="auto"/>
              <w:right w:val="single" w:sz="4" w:space="0" w:color="auto"/>
            </w:tcBorders>
            <w:vAlign w:val="center"/>
          </w:tcPr>
          <w:p w:rsidR="001B6582" w:rsidRDefault="006B6859" w:rsidP="007F54EA">
            <w:pPr>
              <w:pStyle w:val="a3"/>
              <w:spacing w:beforeLines="50" w:before="156" w:afterLines="50" w:after="156"/>
              <w:rPr>
                <w:kern w:val="2"/>
                <w:lang w:eastAsia="zh-CN"/>
              </w:rPr>
            </w:pPr>
            <w:r>
              <w:rPr>
                <w:rFonts w:hint="eastAsia"/>
                <w:kern w:val="2"/>
                <w:lang w:eastAsia="zh-CN"/>
              </w:rPr>
              <w:t>2011-1-14</w:t>
            </w:r>
          </w:p>
        </w:tc>
        <w:tc>
          <w:tcPr>
            <w:tcW w:w="1181" w:type="dxa"/>
            <w:tcBorders>
              <w:top w:val="single" w:sz="4" w:space="0" w:color="auto"/>
              <w:left w:val="single" w:sz="4" w:space="0" w:color="auto"/>
              <w:bottom w:val="single" w:sz="4" w:space="0" w:color="auto"/>
              <w:right w:val="single" w:sz="12" w:space="0" w:color="auto"/>
            </w:tcBorders>
            <w:vAlign w:val="center"/>
          </w:tcPr>
          <w:p w:rsidR="001B6582" w:rsidRDefault="001B6582" w:rsidP="007F54EA">
            <w:pPr>
              <w:pStyle w:val="a3"/>
              <w:spacing w:beforeLines="50" w:before="156" w:afterLines="50" w:after="156"/>
              <w:rPr>
                <w:kern w:val="2"/>
                <w:lang w:eastAsia="zh-CN"/>
              </w:rPr>
            </w:pPr>
          </w:p>
        </w:tc>
      </w:tr>
      <w:tr w:rsidR="001B6582" w:rsidTr="0060645D">
        <w:trPr>
          <w:trHeight w:val="343"/>
        </w:trPr>
        <w:tc>
          <w:tcPr>
            <w:tcW w:w="782" w:type="dxa"/>
            <w:tcBorders>
              <w:top w:val="single" w:sz="4" w:space="0" w:color="auto"/>
              <w:left w:val="single" w:sz="12" w:space="0" w:color="auto"/>
              <w:bottom w:val="single" w:sz="4" w:space="0" w:color="auto"/>
              <w:right w:val="single" w:sz="4" w:space="0" w:color="auto"/>
            </w:tcBorders>
            <w:vAlign w:val="center"/>
          </w:tcPr>
          <w:p w:rsidR="001B6582" w:rsidRDefault="001B6582" w:rsidP="007F54EA">
            <w:pPr>
              <w:pStyle w:val="a3"/>
              <w:spacing w:beforeLines="50" w:before="156" w:afterLines="50" w:after="156"/>
              <w:jc w:val="center"/>
              <w:rPr>
                <w:kern w:val="2"/>
                <w:lang w:eastAsia="zh-CN"/>
              </w:rPr>
            </w:pPr>
          </w:p>
        </w:tc>
        <w:tc>
          <w:tcPr>
            <w:tcW w:w="3274" w:type="dxa"/>
            <w:tcBorders>
              <w:top w:val="single" w:sz="4" w:space="0" w:color="auto"/>
              <w:left w:val="single" w:sz="4" w:space="0" w:color="auto"/>
              <w:bottom w:val="single" w:sz="4" w:space="0" w:color="auto"/>
              <w:right w:val="single" w:sz="4" w:space="0" w:color="auto"/>
            </w:tcBorders>
            <w:vAlign w:val="center"/>
          </w:tcPr>
          <w:p w:rsidR="001B6582" w:rsidRDefault="001B6582" w:rsidP="007F54EA">
            <w:pPr>
              <w:pStyle w:val="a3"/>
              <w:spacing w:beforeLines="50" w:before="156" w:afterLines="50" w:after="156"/>
              <w:rPr>
                <w:kern w:val="2"/>
                <w:lang w:eastAsia="zh-CN"/>
              </w:rPr>
            </w:pPr>
          </w:p>
        </w:tc>
        <w:tc>
          <w:tcPr>
            <w:tcW w:w="946" w:type="dxa"/>
            <w:tcBorders>
              <w:top w:val="single" w:sz="4" w:space="0" w:color="auto"/>
              <w:left w:val="single" w:sz="4" w:space="0" w:color="auto"/>
              <w:bottom w:val="single" w:sz="4" w:space="0" w:color="auto"/>
              <w:right w:val="single" w:sz="4" w:space="0" w:color="auto"/>
            </w:tcBorders>
            <w:vAlign w:val="center"/>
          </w:tcPr>
          <w:p w:rsidR="001B6582" w:rsidRDefault="001B6582" w:rsidP="007F54EA">
            <w:pPr>
              <w:pStyle w:val="a3"/>
              <w:spacing w:beforeLines="50" w:before="156" w:afterLines="50" w:after="156"/>
              <w:rPr>
                <w:kern w:val="2"/>
                <w:lang w:eastAsia="zh-CN"/>
              </w:rPr>
            </w:pPr>
          </w:p>
        </w:tc>
        <w:tc>
          <w:tcPr>
            <w:tcW w:w="999" w:type="dxa"/>
            <w:tcBorders>
              <w:top w:val="single" w:sz="4" w:space="0" w:color="auto"/>
              <w:left w:val="single" w:sz="4" w:space="0" w:color="auto"/>
              <w:bottom w:val="single" w:sz="4" w:space="0" w:color="auto"/>
              <w:right w:val="single" w:sz="4" w:space="0" w:color="auto"/>
            </w:tcBorders>
            <w:vAlign w:val="center"/>
          </w:tcPr>
          <w:p w:rsidR="001B6582" w:rsidRDefault="001B6582" w:rsidP="007F54EA">
            <w:pPr>
              <w:pStyle w:val="a3"/>
              <w:spacing w:beforeLines="50" w:before="156" w:afterLines="50" w:after="156"/>
              <w:rPr>
                <w:kern w:val="2"/>
                <w:lang w:eastAsia="zh-CN"/>
              </w:rPr>
            </w:pPr>
          </w:p>
        </w:tc>
        <w:tc>
          <w:tcPr>
            <w:tcW w:w="1232" w:type="dxa"/>
            <w:tcBorders>
              <w:top w:val="single" w:sz="4" w:space="0" w:color="auto"/>
              <w:left w:val="single" w:sz="4" w:space="0" w:color="auto"/>
              <w:bottom w:val="single" w:sz="4" w:space="0" w:color="auto"/>
              <w:right w:val="single" w:sz="4" w:space="0" w:color="auto"/>
            </w:tcBorders>
            <w:vAlign w:val="center"/>
          </w:tcPr>
          <w:p w:rsidR="001B6582" w:rsidRDefault="001B6582" w:rsidP="007F54EA">
            <w:pPr>
              <w:pStyle w:val="a3"/>
              <w:spacing w:beforeLines="50" w:before="156" w:afterLines="50" w:after="156"/>
              <w:rPr>
                <w:kern w:val="2"/>
                <w:lang w:eastAsia="zh-CN"/>
              </w:rPr>
            </w:pPr>
          </w:p>
        </w:tc>
        <w:tc>
          <w:tcPr>
            <w:tcW w:w="1181" w:type="dxa"/>
            <w:tcBorders>
              <w:top w:val="single" w:sz="4" w:space="0" w:color="auto"/>
              <w:left w:val="single" w:sz="4" w:space="0" w:color="auto"/>
              <w:bottom w:val="single" w:sz="4" w:space="0" w:color="auto"/>
              <w:right w:val="single" w:sz="12" w:space="0" w:color="auto"/>
            </w:tcBorders>
            <w:vAlign w:val="center"/>
          </w:tcPr>
          <w:p w:rsidR="001B6582" w:rsidRDefault="001B6582" w:rsidP="007F54EA">
            <w:pPr>
              <w:pStyle w:val="a3"/>
              <w:spacing w:beforeLines="50" w:before="156" w:afterLines="50" w:after="156"/>
              <w:rPr>
                <w:kern w:val="2"/>
                <w:lang w:eastAsia="zh-CN"/>
              </w:rPr>
            </w:pPr>
          </w:p>
        </w:tc>
      </w:tr>
    </w:tbl>
    <w:p w:rsidR="001B6582" w:rsidRDefault="001B6582" w:rsidP="007F54EA">
      <w:pPr>
        <w:spacing w:beforeLines="50" w:before="156" w:afterLines="50" w:after="156"/>
      </w:pPr>
    </w:p>
    <w:p w:rsidR="0058270C" w:rsidRDefault="0058270C" w:rsidP="007F54EA">
      <w:pPr>
        <w:widowControl/>
        <w:spacing w:beforeLines="50" w:before="156" w:afterLines="50" w:after="156"/>
        <w:jc w:val="left"/>
      </w:pPr>
      <w:r>
        <w:br w:type="page"/>
      </w:r>
    </w:p>
    <w:sdt>
      <w:sdtPr>
        <w:rPr>
          <w:rFonts w:ascii="Times New Roman" w:eastAsia="宋体" w:hAnsi="Times New Roman" w:cs="Times New Roman"/>
          <w:b w:val="0"/>
          <w:bCs w:val="0"/>
          <w:color w:val="auto"/>
          <w:kern w:val="2"/>
          <w:sz w:val="21"/>
          <w:szCs w:val="24"/>
          <w:lang w:val="zh-CN"/>
        </w:rPr>
        <w:id w:val="-1464261533"/>
        <w:docPartObj>
          <w:docPartGallery w:val="Table of Contents"/>
          <w:docPartUnique/>
        </w:docPartObj>
      </w:sdtPr>
      <w:sdtEndPr/>
      <w:sdtContent>
        <w:p w:rsidR="00FC298E" w:rsidRDefault="00FC298E" w:rsidP="007F54EA">
          <w:pPr>
            <w:pStyle w:val="TOC"/>
            <w:spacing w:beforeLines="50" w:before="156" w:afterLines="50" w:after="156" w:line="360" w:lineRule="auto"/>
            <w:jc w:val="center"/>
          </w:pPr>
          <w:r w:rsidRPr="00FF0CEF">
            <w:rPr>
              <w:color w:val="auto"/>
              <w:sz w:val="48"/>
              <w:szCs w:val="48"/>
              <w:lang w:val="zh-CN"/>
            </w:rPr>
            <w:t>目录</w:t>
          </w:r>
        </w:p>
        <w:p w:rsidR="007C4C0E" w:rsidRDefault="00AD3FE8" w:rsidP="00137073">
          <w:pPr>
            <w:pStyle w:val="10"/>
            <w:tabs>
              <w:tab w:val="left" w:pos="420"/>
              <w:tab w:val="right" w:leader="dot" w:pos="8296"/>
            </w:tabs>
            <w:spacing w:before="93"/>
            <w:rPr>
              <w:rFonts w:asciiTheme="minorHAnsi" w:eastAsiaTheme="minorEastAsia" w:hAnsiTheme="minorHAnsi" w:cstheme="minorBidi"/>
              <w:noProof/>
              <w:szCs w:val="22"/>
            </w:rPr>
          </w:pPr>
          <w:r>
            <w:fldChar w:fldCharType="begin"/>
          </w:r>
          <w:r w:rsidR="00DB2264">
            <w:instrText xml:space="preserve"> TOC \o "1-4" \h \z \u </w:instrText>
          </w:r>
          <w:r>
            <w:fldChar w:fldCharType="separate"/>
          </w:r>
          <w:hyperlink w:anchor="_Toc316718935" w:history="1">
            <w:r w:rsidR="007C4C0E" w:rsidRPr="008C4589">
              <w:rPr>
                <w:rStyle w:val="aa"/>
                <w:noProof/>
              </w:rPr>
              <w:t>1.</w:t>
            </w:r>
            <w:r w:rsidR="007C4C0E">
              <w:rPr>
                <w:rFonts w:asciiTheme="minorHAnsi" w:eastAsiaTheme="minorEastAsia" w:hAnsiTheme="minorHAnsi" w:cstheme="minorBidi"/>
                <w:noProof/>
                <w:szCs w:val="22"/>
              </w:rPr>
              <w:tab/>
            </w:r>
            <w:r w:rsidR="007C4C0E" w:rsidRPr="008C4589">
              <w:rPr>
                <w:rStyle w:val="aa"/>
                <w:rFonts w:hint="eastAsia"/>
                <w:noProof/>
              </w:rPr>
              <w:t>引言</w:t>
            </w:r>
            <w:r w:rsidR="007C4C0E">
              <w:rPr>
                <w:noProof/>
                <w:webHidden/>
              </w:rPr>
              <w:tab/>
            </w:r>
            <w:r>
              <w:rPr>
                <w:noProof/>
                <w:webHidden/>
              </w:rPr>
              <w:fldChar w:fldCharType="begin"/>
            </w:r>
            <w:r w:rsidR="007C4C0E">
              <w:rPr>
                <w:noProof/>
                <w:webHidden/>
              </w:rPr>
              <w:instrText xml:space="preserve"> PAGEREF _Toc316718935 \h </w:instrText>
            </w:r>
            <w:r>
              <w:rPr>
                <w:noProof/>
                <w:webHidden/>
              </w:rPr>
            </w:r>
            <w:r>
              <w:rPr>
                <w:noProof/>
                <w:webHidden/>
              </w:rPr>
              <w:fldChar w:fldCharType="separate"/>
            </w:r>
            <w:r w:rsidR="00FF0CEF">
              <w:rPr>
                <w:noProof/>
                <w:webHidden/>
              </w:rPr>
              <w:t>6</w:t>
            </w:r>
            <w:r>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36" w:history="1">
            <w:r w:rsidR="007C4C0E" w:rsidRPr="008C4589">
              <w:rPr>
                <w:rStyle w:val="aa"/>
                <w:noProof/>
              </w:rPr>
              <w:t>1.1.</w:t>
            </w:r>
            <w:r w:rsidR="007C4C0E">
              <w:rPr>
                <w:rFonts w:asciiTheme="minorHAnsi" w:eastAsiaTheme="minorEastAsia" w:hAnsiTheme="minorHAnsi" w:cstheme="minorBidi"/>
                <w:noProof/>
                <w:szCs w:val="22"/>
              </w:rPr>
              <w:tab/>
            </w:r>
            <w:r w:rsidR="007C4C0E" w:rsidRPr="008C4589">
              <w:rPr>
                <w:rStyle w:val="aa"/>
                <w:rFonts w:hint="eastAsia"/>
                <w:noProof/>
              </w:rPr>
              <w:t>编写目的</w:t>
            </w:r>
            <w:r w:rsidR="007C4C0E">
              <w:rPr>
                <w:noProof/>
                <w:webHidden/>
              </w:rPr>
              <w:tab/>
            </w:r>
            <w:r w:rsidR="00AD3FE8">
              <w:rPr>
                <w:noProof/>
                <w:webHidden/>
              </w:rPr>
              <w:fldChar w:fldCharType="begin"/>
            </w:r>
            <w:r w:rsidR="007C4C0E">
              <w:rPr>
                <w:noProof/>
                <w:webHidden/>
              </w:rPr>
              <w:instrText xml:space="preserve"> PAGEREF _Toc316718936 \h </w:instrText>
            </w:r>
            <w:r w:rsidR="00AD3FE8">
              <w:rPr>
                <w:noProof/>
                <w:webHidden/>
              </w:rPr>
            </w:r>
            <w:r w:rsidR="00AD3FE8">
              <w:rPr>
                <w:noProof/>
                <w:webHidden/>
              </w:rPr>
              <w:fldChar w:fldCharType="separate"/>
            </w:r>
            <w:r w:rsidR="00FF0CEF">
              <w:rPr>
                <w:noProof/>
                <w:webHidden/>
              </w:rPr>
              <w:t>6</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37" w:history="1">
            <w:r w:rsidR="007C4C0E" w:rsidRPr="008C4589">
              <w:rPr>
                <w:rStyle w:val="aa"/>
                <w:noProof/>
              </w:rPr>
              <w:t>1.2.</w:t>
            </w:r>
            <w:r w:rsidR="007C4C0E">
              <w:rPr>
                <w:rFonts w:asciiTheme="minorHAnsi" w:eastAsiaTheme="minorEastAsia" w:hAnsiTheme="minorHAnsi" w:cstheme="minorBidi"/>
                <w:noProof/>
                <w:szCs w:val="22"/>
              </w:rPr>
              <w:tab/>
            </w:r>
            <w:r w:rsidR="007C4C0E" w:rsidRPr="008C4589">
              <w:rPr>
                <w:rStyle w:val="aa"/>
                <w:rFonts w:hint="eastAsia"/>
                <w:noProof/>
              </w:rPr>
              <w:t>项目背景</w:t>
            </w:r>
            <w:r w:rsidR="007C4C0E">
              <w:rPr>
                <w:noProof/>
                <w:webHidden/>
              </w:rPr>
              <w:tab/>
            </w:r>
            <w:r w:rsidR="00AD3FE8">
              <w:rPr>
                <w:noProof/>
                <w:webHidden/>
              </w:rPr>
              <w:fldChar w:fldCharType="begin"/>
            </w:r>
            <w:r w:rsidR="007C4C0E">
              <w:rPr>
                <w:noProof/>
                <w:webHidden/>
              </w:rPr>
              <w:instrText xml:space="preserve"> PAGEREF _Toc316718937 \h </w:instrText>
            </w:r>
            <w:r w:rsidR="00AD3FE8">
              <w:rPr>
                <w:noProof/>
                <w:webHidden/>
              </w:rPr>
            </w:r>
            <w:r w:rsidR="00AD3FE8">
              <w:rPr>
                <w:noProof/>
                <w:webHidden/>
              </w:rPr>
              <w:fldChar w:fldCharType="separate"/>
            </w:r>
            <w:r w:rsidR="00FF0CEF">
              <w:rPr>
                <w:noProof/>
                <w:webHidden/>
              </w:rPr>
              <w:t>6</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38" w:history="1">
            <w:r w:rsidR="007C4C0E" w:rsidRPr="008C4589">
              <w:rPr>
                <w:rStyle w:val="aa"/>
                <w:noProof/>
              </w:rPr>
              <w:t>1.3.</w:t>
            </w:r>
            <w:r w:rsidR="007C4C0E">
              <w:rPr>
                <w:rFonts w:asciiTheme="minorHAnsi" w:eastAsiaTheme="minorEastAsia" w:hAnsiTheme="minorHAnsi" w:cstheme="minorBidi"/>
                <w:noProof/>
                <w:szCs w:val="22"/>
              </w:rPr>
              <w:tab/>
            </w:r>
            <w:r w:rsidR="007C4C0E" w:rsidRPr="008C4589">
              <w:rPr>
                <w:rStyle w:val="aa"/>
                <w:rFonts w:hint="eastAsia"/>
                <w:noProof/>
              </w:rPr>
              <w:t>定义及缩略语</w:t>
            </w:r>
            <w:r w:rsidR="007C4C0E">
              <w:rPr>
                <w:noProof/>
                <w:webHidden/>
              </w:rPr>
              <w:tab/>
            </w:r>
            <w:r w:rsidR="00AD3FE8">
              <w:rPr>
                <w:noProof/>
                <w:webHidden/>
              </w:rPr>
              <w:fldChar w:fldCharType="begin"/>
            </w:r>
            <w:r w:rsidR="007C4C0E">
              <w:rPr>
                <w:noProof/>
                <w:webHidden/>
              </w:rPr>
              <w:instrText xml:space="preserve"> PAGEREF _Toc316718938 \h </w:instrText>
            </w:r>
            <w:r w:rsidR="00AD3FE8">
              <w:rPr>
                <w:noProof/>
                <w:webHidden/>
              </w:rPr>
            </w:r>
            <w:r w:rsidR="00AD3FE8">
              <w:rPr>
                <w:noProof/>
                <w:webHidden/>
              </w:rPr>
              <w:fldChar w:fldCharType="separate"/>
            </w:r>
            <w:r w:rsidR="00FF0CEF">
              <w:rPr>
                <w:noProof/>
                <w:webHidden/>
              </w:rPr>
              <w:t>7</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39" w:history="1">
            <w:r w:rsidR="007C4C0E" w:rsidRPr="008C4589">
              <w:rPr>
                <w:rStyle w:val="aa"/>
                <w:noProof/>
              </w:rPr>
              <w:t>1.4.</w:t>
            </w:r>
            <w:r w:rsidR="007C4C0E">
              <w:rPr>
                <w:rFonts w:asciiTheme="minorHAnsi" w:eastAsiaTheme="minorEastAsia" w:hAnsiTheme="minorHAnsi" w:cstheme="minorBidi"/>
                <w:noProof/>
                <w:szCs w:val="22"/>
              </w:rPr>
              <w:tab/>
            </w:r>
            <w:r w:rsidR="007C4C0E" w:rsidRPr="008C4589">
              <w:rPr>
                <w:rStyle w:val="aa"/>
                <w:rFonts w:hint="eastAsia"/>
                <w:noProof/>
              </w:rPr>
              <w:t>参考资料</w:t>
            </w:r>
            <w:r w:rsidR="007C4C0E">
              <w:rPr>
                <w:noProof/>
                <w:webHidden/>
              </w:rPr>
              <w:tab/>
            </w:r>
            <w:r w:rsidR="00AD3FE8">
              <w:rPr>
                <w:noProof/>
                <w:webHidden/>
              </w:rPr>
              <w:fldChar w:fldCharType="begin"/>
            </w:r>
            <w:r w:rsidR="007C4C0E">
              <w:rPr>
                <w:noProof/>
                <w:webHidden/>
              </w:rPr>
              <w:instrText xml:space="preserve"> PAGEREF _Toc316718939 \h </w:instrText>
            </w:r>
            <w:r w:rsidR="00AD3FE8">
              <w:rPr>
                <w:noProof/>
                <w:webHidden/>
              </w:rPr>
            </w:r>
            <w:r w:rsidR="00AD3FE8">
              <w:rPr>
                <w:noProof/>
                <w:webHidden/>
              </w:rPr>
              <w:fldChar w:fldCharType="separate"/>
            </w:r>
            <w:r w:rsidR="00FF0CEF">
              <w:rPr>
                <w:noProof/>
                <w:webHidden/>
              </w:rPr>
              <w:t>8</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40" w:history="1">
            <w:r w:rsidR="007C4C0E" w:rsidRPr="008C4589">
              <w:rPr>
                <w:rStyle w:val="aa"/>
                <w:noProof/>
              </w:rPr>
              <w:t>1.5.</w:t>
            </w:r>
            <w:r w:rsidR="007C4C0E">
              <w:rPr>
                <w:rFonts w:asciiTheme="minorHAnsi" w:eastAsiaTheme="minorEastAsia" w:hAnsiTheme="minorHAnsi" w:cstheme="minorBidi"/>
                <w:noProof/>
                <w:szCs w:val="22"/>
              </w:rPr>
              <w:tab/>
            </w:r>
            <w:r w:rsidR="007C4C0E" w:rsidRPr="008C4589">
              <w:rPr>
                <w:rStyle w:val="aa"/>
                <w:rFonts w:hint="eastAsia"/>
                <w:noProof/>
              </w:rPr>
              <w:t>使用的绘图工具</w:t>
            </w:r>
            <w:r w:rsidR="007C4C0E">
              <w:rPr>
                <w:noProof/>
                <w:webHidden/>
              </w:rPr>
              <w:tab/>
            </w:r>
            <w:r w:rsidR="00AD3FE8">
              <w:rPr>
                <w:noProof/>
                <w:webHidden/>
              </w:rPr>
              <w:fldChar w:fldCharType="begin"/>
            </w:r>
            <w:r w:rsidR="007C4C0E">
              <w:rPr>
                <w:noProof/>
                <w:webHidden/>
              </w:rPr>
              <w:instrText xml:space="preserve"> PAGEREF _Toc316718940 \h </w:instrText>
            </w:r>
            <w:r w:rsidR="00AD3FE8">
              <w:rPr>
                <w:noProof/>
                <w:webHidden/>
              </w:rPr>
            </w:r>
            <w:r w:rsidR="00AD3FE8">
              <w:rPr>
                <w:noProof/>
                <w:webHidden/>
              </w:rPr>
              <w:fldChar w:fldCharType="separate"/>
            </w:r>
            <w:r w:rsidR="00FF0CEF">
              <w:rPr>
                <w:noProof/>
                <w:webHidden/>
              </w:rPr>
              <w:t>8</w:t>
            </w:r>
            <w:r w:rsidR="00AD3FE8">
              <w:rPr>
                <w:noProof/>
                <w:webHidden/>
              </w:rPr>
              <w:fldChar w:fldCharType="end"/>
            </w:r>
          </w:hyperlink>
        </w:p>
        <w:p w:rsidR="007C4C0E" w:rsidRDefault="00102807" w:rsidP="00137073">
          <w:pPr>
            <w:pStyle w:val="10"/>
            <w:tabs>
              <w:tab w:val="left" w:pos="420"/>
              <w:tab w:val="right" w:leader="dot" w:pos="8296"/>
            </w:tabs>
            <w:rPr>
              <w:rFonts w:asciiTheme="minorHAnsi" w:eastAsiaTheme="minorEastAsia" w:hAnsiTheme="minorHAnsi" w:cstheme="minorBidi"/>
              <w:noProof/>
              <w:szCs w:val="22"/>
            </w:rPr>
          </w:pPr>
          <w:hyperlink w:anchor="_Toc316718941" w:history="1">
            <w:r w:rsidR="007C4C0E" w:rsidRPr="008C4589">
              <w:rPr>
                <w:rStyle w:val="aa"/>
                <w:noProof/>
              </w:rPr>
              <w:t>2.</w:t>
            </w:r>
            <w:r w:rsidR="007C4C0E">
              <w:rPr>
                <w:rFonts w:asciiTheme="minorHAnsi" w:eastAsiaTheme="minorEastAsia" w:hAnsiTheme="minorHAnsi" w:cstheme="minorBidi"/>
                <w:noProof/>
                <w:szCs w:val="22"/>
              </w:rPr>
              <w:tab/>
            </w:r>
            <w:r w:rsidR="007C4C0E" w:rsidRPr="008C4589">
              <w:rPr>
                <w:rStyle w:val="aa"/>
                <w:rFonts w:hint="eastAsia"/>
                <w:noProof/>
              </w:rPr>
              <w:t>任务概述</w:t>
            </w:r>
            <w:r w:rsidR="007C4C0E">
              <w:rPr>
                <w:noProof/>
                <w:webHidden/>
              </w:rPr>
              <w:tab/>
            </w:r>
            <w:r w:rsidR="00AD3FE8">
              <w:rPr>
                <w:noProof/>
                <w:webHidden/>
              </w:rPr>
              <w:fldChar w:fldCharType="begin"/>
            </w:r>
            <w:r w:rsidR="007C4C0E">
              <w:rPr>
                <w:noProof/>
                <w:webHidden/>
              </w:rPr>
              <w:instrText xml:space="preserve"> PAGEREF _Toc316718941 \h </w:instrText>
            </w:r>
            <w:r w:rsidR="00AD3FE8">
              <w:rPr>
                <w:noProof/>
                <w:webHidden/>
              </w:rPr>
            </w:r>
            <w:r w:rsidR="00AD3FE8">
              <w:rPr>
                <w:noProof/>
                <w:webHidden/>
              </w:rPr>
              <w:fldChar w:fldCharType="separate"/>
            </w:r>
            <w:r w:rsidR="00FF0CEF">
              <w:rPr>
                <w:noProof/>
                <w:webHidden/>
              </w:rPr>
              <w:t>9</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42" w:history="1">
            <w:r w:rsidR="007C4C0E" w:rsidRPr="008C4589">
              <w:rPr>
                <w:rStyle w:val="aa"/>
                <w:noProof/>
              </w:rPr>
              <w:t>2.1.</w:t>
            </w:r>
            <w:r w:rsidR="007C4C0E">
              <w:rPr>
                <w:rFonts w:asciiTheme="minorHAnsi" w:eastAsiaTheme="minorEastAsia" w:hAnsiTheme="minorHAnsi" w:cstheme="minorBidi"/>
                <w:noProof/>
                <w:szCs w:val="22"/>
              </w:rPr>
              <w:tab/>
            </w:r>
            <w:r w:rsidR="007C4C0E" w:rsidRPr="008C4589">
              <w:rPr>
                <w:rStyle w:val="aa"/>
                <w:rFonts w:hint="eastAsia"/>
                <w:noProof/>
              </w:rPr>
              <w:t>目标</w:t>
            </w:r>
            <w:r w:rsidR="007C4C0E">
              <w:rPr>
                <w:noProof/>
                <w:webHidden/>
              </w:rPr>
              <w:tab/>
            </w:r>
            <w:r w:rsidR="00AD3FE8">
              <w:rPr>
                <w:noProof/>
                <w:webHidden/>
              </w:rPr>
              <w:fldChar w:fldCharType="begin"/>
            </w:r>
            <w:r w:rsidR="007C4C0E">
              <w:rPr>
                <w:noProof/>
                <w:webHidden/>
              </w:rPr>
              <w:instrText xml:space="preserve"> PAGEREF _Toc316718942 \h </w:instrText>
            </w:r>
            <w:r w:rsidR="00AD3FE8">
              <w:rPr>
                <w:noProof/>
                <w:webHidden/>
              </w:rPr>
            </w:r>
            <w:r w:rsidR="00AD3FE8">
              <w:rPr>
                <w:noProof/>
                <w:webHidden/>
              </w:rPr>
              <w:fldChar w:fldCharType="separate"/>
            </w:r>
            <w:r w:rsidR="00FF0CEF">
              <w:rPr>
                <w:noProof/>
                <w:webHidden/>
              </w:rPr>
              <w:t>9</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43" w:history="1">
            <w:r w:rsidR="007C4C0E" w:rsidRPr="008C4589">
              <w:rPr>
                <w:rStyle w:val="aa"/>
                <w:noProof/>
              </w:rPr>
              <w:t>2.2.</w:t>
            </w:r>
            <w:r w:rsidR="007C4C0E">
              <w:rPr>
                <w:rFonts w:asciiTheme="minorHAnsi" w:eastAsiaTheme="minorEastAsia" w:hAnsiTheme="minorHAnsi" w:cstheme="minorBidi"/>
                <w:noProof/>
                <w:szCs w:val="22"/>
              </w:rPr>
              <w:tab/>
            </w:r>
            <w:r w:rsidR="007C4C0E" w:rsidRPr="008C4589">
              <w:rPr>
                <w:rStyle w:val="aa"/>
                <w:rFonts w:hint="eastAsia"/>
                <w:noProof/>
              </w:rPr>
              <w:t>运行环境</w:t>
            </w:r>
            <w:r w:rsidR="007C4C0E">
              <w:rPr>
                <w:noProof/>
                <w:webHidden/>
              </w:rPr>
              <w:tab/>
            </w:r>
            <w:r w:rsidR="00AD3FE8">
              <w:rPr>
                <w:noProof/>
                <w:webHidden/>
              </w:rPr>
              <w:fldChar w:fldCharType="begin"/>
            </w:r>
            <w:r w:rsidR="007C4C0E">
              <w:rPr>
                <w:noProof/>
                <w:webHidden/>
              </w:rPr>
              <w:instrText xml:space="preserve"> PAGEREF _Toc316718943 \h </w:instrText>
            </w:r>
            <w:r w:rsidR="00AD3FE8">
              <w:rPr>
                <w:noProof/>
                <w:webHidden/>
              </w:rPr>
            </w:r>
            <w:r w:rsidR="00AD3FE8">
              <w:rPr>
                <w:noProof/>
                <w:webHidden/>
              </w:rPr>
              <w:fldChar w:fldCharType="separate"/>
            </w:r>
            <w:r w:rsidR="00FF0CEF">
              <w:rPr>
                <w:noProof/>
                <w:webHidden/>
              </w:rPr>
              <w:t>9</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44" w:history="1">
            <w:r w:rsidR="007C4C0E" w:rsidRPr="008C4589">
              <w:rPr>
                <w:rStyle w:val="aa"/>
                <w:noProof/>
              </w:rPr>
              <w:t>2.3.</w:t>
            </w:r>
            <w:r w:rsidR="007C4C0E">
              <w:rPr>
                <w:rFonts w:asciiTheme="minorHAnsi" w:eastAsiaTheme="minorEastAsia" w:hAnsiTheme="minorHAnsi" w:cstheme="minorBidi"/>
                <w:noProof/>
                <w:szCs w:val="22"/>
              </w:rPr>
              <w:tab/>
            </w:r>
            <w:r w:rsidR="007C4C0E" w:rsidRPr="008C4589">
              <w:rPr>
                <w:rStyle w:val="aa"/>
                <w:rFonts w:hint="eastAsia"/>
                <w:noProof/>
              </w:rPr>
              <w:t>需求概述</w:t>
            </w:r>
            <w:r w:rsidR="007C4C0E">
              <w:rPr>
                <w:noProof/>
                <w:webHidden/>
              </w:rPr>
              <w:tab/>
            </w:r>
            <w:r w:rsidR="00AD3FE8">
              <w:rPr>
                <w:noProof/>
                <w:webHidden/>
              </w:rPr>
              <w:fldChar w:fldCharType="begin"/>
            </w:r>
            <w:r w:rsidR="007C4C0E">
              <w:rPr>
                <w:noProof/>
                <w:webHidden/>
              </w:rPr>
              <w:instrText xml:space="preserve"> PAGEREF _Toc316718944 \h </w:instrText>
            </w:r>
            <w:r w:rsidR="00AD3FE8">
              <w:rPr>
                <w:noProof/>
                <w:webHidden/>
              </w:rPr>
            </w:r>
            <w:r w:rsidR="00AD3FE8">
              <w:rPr>
                <w:noProof/>
                <w:webHidden/>
              </w:rPr>
              <w:fldChar w:fldCharType="separate"/>
            </w:r>
            <w:r w:rsidR="00FF0CEF">
              <w:rPr>
                <w:noProof/>
                <w:webHidden/>
              </w:rPr>
              <w:t>9</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45" w:history="1">
            <w:r w:rsidR="007C4C0E" w:rsidRPr="008C4589">
              <w:rPr>
                <w:rStyle w:val="aa"/>
                <w:noProof/>
              </w:rPr>
              <w:t>2.4.</w:t>
            </w:r>
            <w:r w:rsidR="007C4C0E">
              <w:rPr>
                <w:rFonts w:asciiTheme="minorHAnsi" w:eastAsiaTheme="minorEastAsia" w:hAnsiTheme="minorHAnsi" w:cstheme="minorBidi"/>
                <w:noProof/>
                <w:szCs w:val="22"/>
              </w:rPr>
              <w:tab/>
            </w:r>
            <w:r w:rsidR="007C4C0E" w:rsidRPr="008C4589">
              <w:rPr>
                <w:rStyle w:val="aa"/>
                <w:rFonts w:hint="eastAsia"/>
                <w:noProof/>
              </w:rPr>
              <w:t>条件与限制</w:t>
            </w:r>
            <w:r w:rsidR="007C4C0E">
              <w:rPr>
                <w:noProof/>
                <w:webHidden/>
              </w:rPr>
              <w:tab/>
            </w:r>
            <w:r w:rsidR="00AD3FE8">
              <w:rPr>
                <w:noProof/>
                <w:webHidden/>
              </w:rPr>
              <w:fldChar w:fldCharType="begin"/>
            </w:r>
            <w:r w:rsidR="007C4C0E">
              <w:rPr>
                <w:noProof/>
                <w:webHidden/>
              </w:rPr>
              <w:instrText xml:space="preserve"> PAGEREF _Toc316718945 \h </w:instrText>
            </w:r>
            <w:r w:rsidR="00AD3FE8">
              <w:rPr>
                <w:noProof/>
                <w:webHidden/>
              </w:rPr>
            </w:r>
            <w:r w:rsidR="00AD3FE8">
              <w:rPr>
                <w:noProof/>
                <w:webHidden/>
              </w:rPr>
              <w:fldChar w:fldCharType="separate"/>
            </w:r>
            <w:r w:rsidR="00FF0CEF">
              <w:rPr>
                <w:noProof/>
                <w:webHidden/>
              </w:rPr>
              <w:t>10</w:t>
            </w:r>
            <w:r w:rsidR="00AD3FE8">
              <w:rPr>
                <w:noProof/>
                <w:webHidden/>
              </w:rPr>
              <w:fldChar w:fldCharType="end"/>
            </w:r>
          </w:hyperlink>
        </w:p>
        <w:p w:rsidR="007C4C0E" w:rsidRDefault="00102807" w:rsidP="00137073">
          <w:pPr>
            <w:pStyle w:val="10"/>
            <w:tabs>
              <w:tab w:val="left" w:pos="420"/>
              <w:tab w:val="right" w:leader="dot" w:pos="8296"/>
            </w:tabs>
            <w:rPr>
              <w:rFonts w:asciiTheme="minorHAnsi" w:eastAsiaTheme="minorEastAsia" w:hAnsiTheme="minorHAnsi" w:cstheme="minorBidi"/>
              <w:noProof/>
              <w:szCs w:val="22"/>
            </w:rPr>
          </w:pPr>
          <w:hyperlink w:anchor="_Toc316718946" w:history="1">
            <w:r w:rsidR="007C4C0E" w:rsidRPr="008C4589">
              <w:rPr>
                <w:rStyle w:val="aa"/>
                <w:noProof/>
              </w:rPr>
              <w:t>3.</w:t>
            </w:r>
            <w:r w:rsidR="007C4C0E">
              <w:rPr>
                <w:rFonts w:asciiTheme="minorHAnsi" w:eastAsiaTheme="minorEastAsia" w:hAnsiTheme="minorHAnsi" w:cstheme="minorBidi"/>
                <w:noProof/>
                <w:szCs w:val="22"/>
              </w:rPr>
              <w:tab/>
            </w:r>
            <w:r w:rsidR="007C4C0E" w:rsidRPr="008C4589">
              <w:rPr>
                <w:rStyle w:val="aa"/>
                <w:rFonts w:hint="eastAsia"/>
                <w:noProof/>
              </w:rPr>
              <w:t>支持</w:t>
            </w:r>
            <w:r w:rsidR="007C4C0E" w:rsidRPr="008C4589">
              <w:rPr>
                <w:rStyle w:val="aa"/>
                <w:noProof/>
              </w:rPr>
              <w:t>AJAX</w:t>
            </w:r>
            <w:r w:rsidR="007C4C0E" w:rsidRPr="008C4589">
              <w:rPr>
                <w:rStyle w:val="aa"/>
                <w:rFonts w:hint="eastAsia"/>
                <w:noProof/>
              </w:rPr>
              <w:t>的定址网络爬虫模块</w:t>
            </w:r>
            <w:r w:rsidR="007C4C0E">
              <w:rPr>
                <w:noProof/>
                <w:webHidden/>
              </w:rPr>
              <w:tab/>
            </w:r>
            <w:r w:rsidR="00AD3FE8">
              <w:rPr>
                <w:noProof/>
                <w:webHidden/>
              </w:rPr>
              <w:fldChar w:fldCharType="begin"/>
            </w:r>
            <w:r w:rsidR="007C4C0E">
              <w:rPr>
                <w:noProof/>
                <w:webHidden/>
              </w:rPr>
              <w:instrText xml:space="preserve"> PAGEREF _Toc316718946 \h </w:instrText>
            </w:r>
            <w:r w:rsidR="00AD3FE8">
              <w:rPr>
                <w:noProof/>
                <w:webHidden/>
              </w:rPr>
            </w:r>
            <w:r w:rsidR="00AD3FE8">
              <w:rPr>
                <w:noProof/>
                <w:webHidden/>
              </w:rPr>
              <w:fldChar w:fldCharType="separate"/>
            </w:r>
            <w:r w:rsidR="00FF0CEF">
              <w:rPr>
                <w:noProof/>
                <w:webHidden/>
              </w:rPr>
              <w:t>11</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47" w:history="1">
            <w:r w:rsidR="007C4C0E" w:rsidRPr="008C4589">
              <w:rPr>
                <w:rStyle w:val="aa"/>
                <w:noProof/>
              </w:rPr>
              <w:t>3.1.</w:t>
            </w:r>
            <w:r w:rsidR="007C4C0E">
              <w:rPr>
                <w:rFonts w:asciiTheme="minorHAnsi" w:eastAsiaTheme="minorEastAsia" w:hAnsiTheme="minorHAnsi" w:cstheme="minorBidi"/>
                <w:noProof/>
                <w:szCs w:val="22"/>
              </w:rPr>
              <w:tab/>
            </w:r>
            <w:r w:rsidR="007C4C0E" w:rsidRPr="008C4589">
              <w:rPr>
                <w:rStyle w:val="aa"/>
                <w:rFonts w:hint="eastAsia"/>
                <w:noProof/>
              </w:rPr>
              <w:t>系统概要设计</w:t>
            </w:r>
            <w:r w:rsidR="007C4C0E">
              <w:rPr>
                <w:noProof/>
                <w:webHidden/>
              </w:rPr>
              <w:tab/>
            </w:r>
            <w:r w:rsidR="00AD3FE8">
              <w:rPr>
                <w:noProof/>
                <w:webHidden/>
              </w:rPr>
              <w:fldChar w:fldCharType="begin"/>
            </w:r>
            <w:r w:rsidR="007C4C0E">
              <w:rPr>
                <w:noProof/>
                <w:webHidden/>
              </w:rPr>
              <w:instrText xml:space="preserve"> PAGEREF _Toc316718947 \h </w:instrText>
            </w:r>
            <w:r w:rsidR="00AD3FE8">
              <w:rPr>
                <w:noProof/>
                <w:webHidden/>
              </w:rPr>
            </w:r>
            <w:r w:rsidR="00AD3FE8">
              <w:rPr>
                <w:noProof/>
                <w:webHidden/>
              </w:rPr>
              <w:fldChar w:fldCharType="separate"/>
            </w:r>
            <w:r w:rsidR="00FF0CEF">
              <w:rPr>
                <w:noProof/>
                <w:webHidden/>
              </w:rPr>
              <w:t>11</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48" w:history="1">
            <w:r w:rsidR="007C4C0E" w:rsidRPr="008C4589">
              <w:rPr>
                <w:rStyle w:val="aa"/>
                <w:noProof/>
              </w:rPr>
              <w:t>3.1.1.</w:t>
            </w:r>
            <w:r w:rsidR="007C4C0E">
              <w:rPr>
                <w:rFonts w:asciiTheme="minorHAnsi" w:eastAsiaTheme="minorEastAsia" w:hAnsiTheme="minorHAnsi" w:cstheme="minorBidi"/>
                <w:noProof/>
                <w:szCs w:val="22"/>
              </w:rPr>
              <w:tab/>
            </w:r>
            <w:r w:rsidR="007C4C0E" w:rsidRPr="008C4589">
              <w:rPr>
                <w:rStyle w:val="aa"/>
                <w:rFonts w:hint="eastAsia"/>
                <w:noProof/>
              </w:rPr>
              <w:t>系统体系结构</w:t>
            </w:r>
            <w:r w:rsidR="007C4C0E">
              <w:rPr>
                <w:noProof/>
                <w:webHidden/>
              </w:rPr>
              <w:tab/>
            </w:r>
            <w:r w:rsidR="00AD3FE8">
              <w:rPr>
                <w:noProof/>
                <w:webHidden/>
              </w:rPr>
              <w:fldChar w:fldCharType="begin"/>
            </w:r>
            <w:r w:rsidR="007C4C0E">
              <w:rPr>
                <w:noProof/>
                <w:webHidden/>
              </w:rPr>
              <w:instrText xml:space="preserve"> PAGEREF _Toc316718948 \h </w:instrText>
            </w:r>
            <w:r w:rsidR="00AD3FE8">
              <w:rPr>
                <w:noProof/>
                <w:webHidden/>
              </w:rPr>
            </w:r>
            <w:r w:rsidR="00AD3FE8">
              <w:rPr>
                <w:noProof/>
                <w:webHidden/>
              </w:rPr>
              <w:fldChar w:fldCharType="separate"/>
            </w:r>
            <w:r w:rsidR="00FF0CEF">
              <w:rPr>
                <w:noProof/>
                <w:webHidden/>
              </w:rPr>
              <w:t>11</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49" w:history="1">
            <w:r w:rsidR="007C4C0E" w:rsidRPr="008C4589">
              <w:rPr>
                <w:rStyle w:val="aa"/>
                <w:noProof/>
              </w:rPr>
              <w:t>3.1.2.</w:t>
            </w:r>
            <w:r w:rsidR="007C4C0E">
              <w:rPr>
                <w:rFonts w:asciiTheme="minorHAnsi" w:eastAsiaTheme="minorEastAsia" w:hAnsiTheme="minorHAnsi" w:cstheme="minorBidi"/>
                <w:noProof/>
                <w:szCs w:val="22"/>
              </w:rPr>
              <w:tab/>
            </w:r>
            <w:r w:rsidR="007C4C0E" w:rsidRPr="008C4589">
              <w:rPr>
                <w:rStyle w:val="aa"/>
                <w:rFonts w:hint="eastAsia"/>
                <w:noProof/>
              </w:rPr>
              <w:t>系统功能模块</w:t>
            </w:r>
            <w:r w:rsidR="007C4C0E">
              <w:rPr>
                <w:noProof/>
                <w:webHidden/>
              </w:rPr>
              <w:tab/>
            </w:r>
            <w:r w:rsidR="00AD3FE8">
              <w:rPr>
                <w:noProof/>
                <w:webHidden/>
              </w:rPr>
              <w:fldChar w:fldCharType="begin"/>
            </w:r>
            <w:r w:rsidR="007C4C0E">
              <w:rPr>
                <w:noProof/>
                <w:webHidden/>
              </w:rPr>
              <w:instrText xml:space="preserve"> PAGEREF _Toc316718949 \h </w:instrText>
            </w:r>
            <w:r w:rsidR="00AD3FE8">
              <w:rPr>
                <w:noProof/>
                <w:webHidden/>
              </w:rPr>
            </w:r>
            <w:r w:rsidR="00AD3FE8">
              <w:rPr>
                <w:noProof/>
                <w:webHidden/>
              </w:rPr>
              <w:fldChar w:fldCharType="separate"/>
            </w:r>
            <w:r w:rsidR="00FF0CEF">
              <w:rPr>
                <w:noProof/>
                <w:webHidden/>
              </w:rPr>
              <w:t>11</w:t>
            </w:r>
            <w:r w:rsidR="00AD3FE8">
              <w:rPr>
                <w:noProof/>
                <w:webHidden/>
              </w:rPr>
              <w:fldChar w:fldCharType="end"/>
            </w:r>
          </w:hyperlink>
        </w:p>
        <w:p w:rsidR="007C4C0E" w:rsidRDefault="00102807" w:rsidP="00137073">
          <w:pPr>
            <w:pStyle w:val="40"/>
            <w:tabs>
              <w:tab w:val="left" w:pos="2100"/>
              <w:tab w:val="right" w:leader="dot" w:pos="8296"/>
            </w:tabs>
            <w:rPr>
              <w:rFonts w:asciiTheme="minorHAnsi" w:eastAsiaTheme="minorEastAsia" w:hAnsiTheme="minorHAnsi" w:cstheme="minorBidi"/>
              <w:noProof/>
              <w:szCs w:val="22"/>
            </w:rPr>
          </w:pPr>
          <w:hyperlink w:anchor="_Toc316718950" w:history="1">
            <w:r w:rsidR="007C4C0E" w:rsidRPr="008C4589">
              <w:rPr>
                <w:rStyle w:val="aa"/>
                <w:noProof/>
              </w:rPr>
              <w:t>3.1.2.1.</w:t>
            </w:r>
            <w:r w:rsidR="007C4C0E">
              <w:rPr>
                <w:rFonts w:asciiTheme="minorHAnsi" w:eastAsiaTheme="minorEastAsia" w:hAnsiTheme="minorHAnsi" w:cstheme="minorBidi"/>
                <w:noProof/>
                <w:szCs w:val="22"/>
              </w:rPr>
              <w:tab/>
            </w:r>
            <w:r w:rsidR="007C4C0E" w:rsidRPr="008C4589">
              <w:rPr>
                <w:rStyle w:val="aa"/>
                <w:rFonts w:hint="eastAsia"/>
                <w:noProof/>
              </w:rPr>
              <w:t>浏览器</w:t>
            </w:r>
            <w:r w:rsidR="007C4C0E">
              <w:rPr>
                <w:noProof/>
                <w:webHidden/>
              </w:rPr>
              <w:tab/>
            </w:r>
            <w:r w:rsidR="00AD3FE8">
              <w:rPr>
                <w:noProof/>
                <w:webHidden/>
              </w:rPr>
              <w:fldChar w:fldCharType="begin"/>
            </w:r>
            <w:r w:rsidR="007C4C0E">
              <w:rPr>
                <w:noProof/>
                <w:webHidden/>
              </w:rPr>
              <w:instrText xml:space="preserve"> PAGEREF _Toc316718950 \h </w:instrText>
            </w:r>
            <w:r w:rsidR="00AD3FE8">
              <w:rPr>
                <w:noProof/>
                <w:webHidden/>
              </w:rPr>
            </w:r>
            <w:r w:rsidR="00AD3FE8">
              <w:rPr>
                <w:noProof/>
                <w:webHidden/>
              </w:rPr>
              <w:fldChar w:fldCharType="separate"/>
            </w:r>
            <w:r w:rsidR="00FF0CEF">
              <w:rPr>
                <w:noProof/>
                <w:webHidden/>
              </w:rPr>
              <w:t>11</w:t>
            </w:r>
            <w:r w:rsidR="00AD3FE8">
              <w:rPr>
                <w:noProof/>
                <w:webHidden/>
              </w:rPr>
              <w:fldChar w:fldCharType="end"/>
            </w:r>
          </w:hyperlink>
        </w:p>
        <w:p w:rsidR="007C4C0E" w:rsidRDefault="00102807" w:rsidP="00137073">
          <w:pPr>
            <w:pStyle w:val="40"/>
            <w:tabs>
              <w:tab w:val="left" w:pos="2100"/>
              <w:tab w:val="right" w:leader="dot" w:pos="8296"/>
            </w:tabs>
            <w:rPr>
              <w:rFonts w:asciiTheme="minorHAnsi" w:eastAsiaTheme="minorEastAsia" w:hAnsiTheme="minorHAnsi" w:cstheme="minorBidi"/>
              <w:noProof/>
              <w:szCs w:val="22"/>
            </w:rPr>
          </w:pPr>
          <w:hyperlink w:anchor="_Toc316718951" w:history="1">
            <w:r w:rsidR="007C4C0E" w:rsidRPr="008C4589">
              <w:rPr>
                <w:rStyle w:val="aa"/>
                <w:noProof/>
              </w:rPr>
              <w:t>3.1.2.2.</w:t>
            </w:r>
            <w:r w:rsidR="007C4C0E">
              <w:rPr>
                <w:rFonts w:asciiTheme="minorHAnsi" w:eastAsiaTheme="minorEastAsia" w:hAnsiTheme="minorHAnsi" w:cstheme="minorBidi"/>
                <w:noProof/>
                <w:szCs w:val="22"/>
              </w:rPr>
              <w:tab/>
            </w:r>
            <w:r w:rsidR="007C4C0E" w:rsidRPr="008C4589">
              <w:rPr>
                <w:rStyle w:val="aa"/>
                <w:noProof/>
              </w:rPr>
              <w:t>Cookie</w:t>
            </w:r>
            <w:r w:rsidR="007C4C0E" w:rsidRPr="008C4589">
              <w:rPr>
                <w:rStyle w:val="aa"/>
                <w:rFonts w:hint="eastAsia"/>
                <w:noProof/>
              </w:rPr>
              <w:t>管理</w:t>
            </w:r>
            <w:r w:rsidR="007C4C0E">
              <w:rPr>
                <w:noProof/>
                <w:webHidden/>
              </w:rPr>
              <w:tab/>
            </w:r>
            <w:r w:rsidR="00AD3FE8">
              <w:rPr>
                <w:noProof/>
                <w:webHidden/>
              </w:rPr>
              <w:fldChar w:fldCharType="begin"/>
            </w:r>
            <w:r w:rsidR="007C4C0E">
              <w:rPr>
                <w:noProof/>
                <w:webHidden/>
              </w:rPr>
              <w:instrText xml:space="preserve"> PAGEREF _Toc316718951 \h </w:instrText>
            </w:r>
            <w:r w:rsidR="00AD3FE8">
              <w:rPr>
                <w:noProof/>
                <w:webHidden/>
              </w:rPr>
            </w:r>
            <w:r w:rsidR="00AD3FE8">
              <w:rPr>
                <w:noProof/>
                <w:webHidden/>
              </w:rPr>
              <w:fldChar w:fldCharType="separate"/>
            </w:r>
            <w:r w:rsidR="00FF0CEF">
              <w:rPr>
                <w:noProof/>
                <w:webHidden/>
              </w:rPr>
              <w:t>12</w:t>
            </w:r>
            <w:r w:rsidR="00AD3FE8">
              <w:rPr>
                <w:noProof/>
                <w:webHidden/>
              </w:rPr>
              <w:fldChar w:fldCharType="end"/>
            </w:r>
          </w:hyperlink>
        </w:p>
        <w:p w:rsidR="007C4C0E" w:rsidRDefault="00102807" w:rsidP="00137073">
          <w:pPr>
            <w:pStyle w:val="40"/>
            <w:tabs>
              <w:tab w:val="left" w:pos="2100"/>
              <w:tab w:val="right" w:leader="dot" w:pos="8296"/>
            </w:tabs>
            <w:rPr>
              <w:rFonts w:asciiTheme="minorHAnsi" w:eastAsiaTheme="minorEastAsia" w:hAnsiTheme="minorHAnsi" w:cstheme="minorBidi"/>
              <w:noProof/>
              <w:szCs w:val="22"/>
            </w:rPr>
          </w:pPr>
          <w:hyperlink w:anchor="_Toc316718952" w:history="1">
            <w:r w:rsidR="007C4C0E" w:rsidRPr="008C4589">
              <w:rPr>
                <w:rStyle w:val="aa"/>
                <w:noProof/>
              </w:rPr>
              <w:t>3.1.2.3.</w:t>
            </w:r>
            <w:r w:rsidR="007C4C0E">
              <w:rPr>
                <w:rFonts w:asciiTheme="minorHAnsi" w:eastAsiaTheme="minorEastAsia" w:hAnsiTheme="minorHAnsi" w:cstheme="minorBidi"/>
                <w:noProof/>
                <w:szCs w:val="22"/>
              </w:rPr>
              <w:tab/>
            </w:r>
            <w:r w:rsidR="007C4C0E" w:rsidRPr="008C4589">
              <w:rPr>
                <w:rStyle w:val="aa"/>
                <w:rFonts w:hint="eastAsia"/>
                <w:noProof/>
              </w:rPr>
              <w:t>通信模块</w:t>
            </w:r>
            <w:r w:rsidR="007C4C0E">
              <w:rPr>
                <w:noProof/>
                <w:webHidden/>
              </w:rPr>
              <w:tab/>
            </w:r>
            <w:r w:rsidR="00AD3FE8">
              <w:rPr>
                <w:noProof/>
                <w:webHidden/>
              </w:rPr>
              <w:fldChar w:fldCharType="begin"/>
            </w:r>
            <w:r w:rsidR="007C4C0E">
              <w:rPr>
                <w:noProof/>
                <w:webHidden/>
              </w:rPr>
              <w:instrText xml:space="preserve"> PAGEREF _Toc316718952 \h </w:instrText>
            </w:r>
            <w:r w:rsidR="00AD3FE8">
              <w:rPr>
                <w:noProof/>
                <w:webHidden/>
              </w:rPr>
            </w:r>
            <w:r w:rsidR="00AD3FE8">
              <w:rPr>
                <w:noProof/>
                <w:webHidden/>
              </w:rPr>
              <w:fldChar w:fldCharType="separate"/>
            </w:r>
            <w:r w:rsidR="00FF0CEF">
              <w:rPr>
                <w:noProof/>
                <w:webHidden/>
              </w:rPr>
              <w:t>12</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53" w:history="1">
            <w:r w:rsidR="007C4C0E" w:rsidRPr="008C4589">
              <w:rPr>
                <w:rStyle w:val="aa"/>
                <w:noProof/>
              </w:rPr>
              <w:t>3.1.3.</w:t>
            </w:r>
            <w:r w:rsidR="007C4C0E">
              <w:rPr>
                <w:rFonts w:asciiTheme="minorHAnsi" w:eastAsiaTheme="minorEastAsia" w:hAnsiTheme="minorHAnsi" w:cstheme="minorBidi"/>
                <w:noProof/>
                <w:szCs w:val="22"/>
              </w:rPr>
              <w:tab/>
            </w:r>
            <w:r w:rsidR="007C4C0E" w:rsidRPr="008C4589">
              <w:rPr>
                <w:rStyle w:val="aa"/>
                <w:rFonts w:hint="eastAsia"/>
                <w:noProof/>
              </w:rPr>
              <w:t>基本设计概念和处理流程</w:t>
            </w:r>
            <w:r w:rsidR="007C4C0E">
              <w:rPr>
                <w:noProof/>
                <w:webHidden/>
              </w:rPr>
              <w:tab/>
            </w:r>
            <w:r w:rsidR="00AD3FE8">
              <w:rPr>
                <w:noProof/>
                <w:webHidden/>
              </w:rPr>
              <w:fldChar w:fldCharType="begin"/>
            </w:r>
            <w:r w:rsidR="007C4C0E">
              <w:rPr>
                <w:noProof/>
                <w:webHidden/>
              </w:rPr>
              <w:instrText xml:space="preserve"> PAGEREF _Toc316718953 \h </w:instrText>
            </w:r>
            <w:r w:rsidR="00AD3FE8">
              <w:rPr>
                <w:noProof/>
                <w:webHidden/>
              </w:rPr>
            </w:r>
            <w:r w:rsidR="00AD3FE8">
              <w:rPr>
                <w:noProof/>
                <w:webHidden/>
              </w:rPr>
              <w:fldChar w:fldCharType="separate"/>
            </w:r>
            <w:r w:rsidR="00FF0CEF">
              <w:rPr>
                <w:noProof/>
                <w:webHidden/>
              </w:rPr>
              <w:t>12</w:t>
            </w:r>
            <w:r w:rsidR="00AD3FE8">
              <w:rPr>
                <w:noProof/>
                <w:webHidden/>
              </w:rPr>
              <w:fldChar w:fldCharType="end"/>
            </w:r>
          </w:hyperlink>
        </w:p>
        <w:p w:rsidR="007C4C0E" w:rsidRDefault="00102807" w:rsidP="00137073">
          <w:pPr>
            <w:pStyle w:val="40"/>
            <w:tabs>
              <w:tab w:val="left" w:pos="2100"/>
              <w:tab w:val="right" w:leader="dot" w:pos="8296"/>
            </w:tabs>
            <w:rPr>
              <w:rFonts w:asciiTheme="minorHAnsi" w:eastAsiaTheme="minorEastAsia" w:hAnsiTheme="minorHAnsi" w:cstheme="minorBidi"/>
              <w:noProof/>
              <w:szCs w:val="22"/>
            </w:rPr>
          </w:pPr>
          <w:hyperlink w:anchor="_Toc316718954" w:history="1">
            <w:r w:rsidR="007C4C0E" w:rsidRPr="008C4589">
              <w:rPr>
                <w:rStyle w:val="aa"/>
                <w:noProof/>
              </w:rPr>
              <w:t>3.1.3.1.</w:t>
            </w:r>
            <w:r w:rsidR="007C4C0E">
              <w:rPr>
                <w:rFonts w:asciiTheme="minorHAnsi" w:eastAsiaTheme="minorEastAsia" w:hAnsiTheme="minorHAnsi" w:cstheme="minorBidi"/>
                <w:noProof/>
                <w:szCs w:val="22"/>
              </w:rPr>
              <w:tab/>
            </w:r>
            <w:r w:rsidR="007C4C0E" w:rsidRPr="008C4589">
              <w:rPr>
                <w:rStyle w:val="aa"/>
                <w:rFonts w:hint="eastAsia"/>
                <w:noProof/>
              </w:rPr>
              <w:t>爬虫工作流程</w:t>
            </w:r>
            <w:r w:rsidR="007C4C0E">
              <w:rPr>
                <w:noProof/>
                <w:webHidden/>
              </w:rPr>
              <w:tab/>
            </w:r>
            <w:r w:rsidR="00AD3FE8">
              <w:rPr>
                <w:noProof/>
                <w:webHidden/>
              </w:rPr>
              <w:fldChar w:fldCharType="begin"/>
            </w:r>
            <w:r w:rsidR="007C4C0E">
              <w:rPr>
                <w:noProof/>
                <w:webHidden/>
              </w:rPr>
              <w:instrText xml:space="preserve"> PAGEREF _Toc316718954 \h </w:instrText>
            </w:r>
            <w:r w:rsidR="00AD3FE8">
              <w:rPr>
                <w:noProof/>
                <w:webHidden/>
              </w:rPr>
            </w:r>
            <w:r w:rsidR="00AD3FE8">
              <w:rPr>
                <w:noProof/>
                <w:webHidden/>
              </w:rPr>
              <w:fldChar w:fldCharType="separate"/>
            </w:r>
            <w:r w:rsidR="00FF0CEF">
              <w:rPr>
                <w:noProof/>
                <w:webHidden/>
              </w:rPr>
              <w:t>12</w:t>
            </w:r>
            <w:r w:rsidR="00AD3FE8">
              <w:rPr>
                <w:noProof/>
                <w:webHidden/>
              </w:rPr>
              <w:fldChar w:fldCharType="end"/>
            </w:r>
          </w:hyperlink>
        </w:p>
        <w:p w:rsidR="007C4C0E" w:rsidRDefault="00102807" w:rsidP="00137073">
          <w:pPr>
            <w:pStyle w:val="40"/>
            <w:tabs>
              <w:tab w:val="left" w:pos="2100"/>
              <w:tab w:val="right" w:leader="dot" w:pos="8296"/>
            </w:tabs>
            <w:rPr>
              <w:rFonts w:asciiTheme="minorHAnsi" w:eastAsiaTheme="minorEastAsia" w:hAnsiTheme="minorHAnsi" w:cstheme="minorBidi"/>
              <w:noProof/>
              <w:szCs w:val="22"/>
            </w:rPr>
          </w:pPr>
          <w:hyperlink w:anchor="_Toc316718955" w:history="1">
            <w:r w:rsidR="007C4C0E" w:rsidRPr="008C4589">
              <w:rPr>
                <w:rStyle w:val="aa"/>
                <w:noProof/>
              </w:rPr>
              <w:t>3.1.3.2.</w:t>
            </w:r>
            <w:r w:rsidR="007C4C0E">
              <w:rPr>
                <w:rFonts w:asciiTheme="minorHAnsi" w:eastAsiaTheme="minorEastAsia" w:hAnsiTheme="minorHAnsi" w:cstheme="minorBidi"/>
                <w:noProof/>
                <w:szCs w:val="22"/>
              </w:rPr>
              <w:tab/>
            </w:r>
            <w:r w:rsidR="007C4C0E" w:rsidRPr="008C4589">
              <w:rPr>
                <w:rStyle w:val="aa"/>
                <w:rFonts w:hint="eastAsia"/>
                <w:noProof/>
              </w:rPr>
              <w:t>浏览器工作流程</w:t>
            </w:r>
            <w:r w:rsidR="007C4C0E">
              <w:rPr>
                <w:noProof/>
                <w:webHidden/>
              </w:rPr>
              <w:tab/>
            </w:r>
            <w:r w:rsidR="00AD3FE8">
              <w:rPr>
                <w:noProof/>
                <w:webHidden/>
              </w:rPr>
              <w:fldChar w:fldCharType="begin"/>
            </w:r>
            <w:r w:rsidR="007C4C0E">
              <w:rPr>
                <w:noProof/>
                <w:webHidden/>
              </w:rPr>
              <w:instrText xml:space="preserve"> PAGEREF _Toc316718955 \h </w:instrText>
            </w:r>
            <w:r w:rsidR="00AD3FE8">
              <w:rPr>
                <w:noProof/>
                <w:webHidden/>
              </w:rPr>
            </w:r>
            <w:r w:rsidR="00AD3FE8">
              <w:rPr>
                <w:noProof/>
                <w:webHidden/>
              </w:rPr>
              <w:fldChar w:fldCharType="separate"/>
            </w:r>
            <w:r w:rsidR="00FF0CEF">
              <w:rPr>
                <w:noProof/>
                <w:webHidden/>
              </w:rPr>
              <w:t>13</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56" w:history="1">
            <w:r w:rsidR="007C4C0E" w:rsidRPr="008C4589">
              <w:rPr>
                <w:rStyle w:val="aa"/>
                <w:noProof/>
              </w:rPr>
              <w:t>3.2.</w:t>
            </w:r>
            <w:r w:rsidR="007C4C0E">
              <w:rPr>
                <w:rFonts w:asciiTheme="minorHAnsi" w:eastAsiaTheme="minorEastAsia" w:hAnsiTheme="minorHAnsi" w:cstheme="minorBidi"/>
                <w:noProof/>
                <w:szCs w:val="22"/>
              </w:rPr>
              <w:tab/>
            </w:r>
            <w:r w:rsidR="007C4C0E" w:rsidRPr="008C4589">
              <w:rPr>
                <w:rStyle w:val="aa"/>
                <w:rFonts w:hint="eastAsia"/>
                <w:noProof/>
              </w:rPr>
              <w:t>接口设计</w:t>
            </w:r>
            <w:r w:rsidR="007C4C0E">
              <w:rPr>
                <w:noProof/>
                <w:webHidden/>
              </w:rPr>
              <w:tab/>
            </w:r>
            <w:r w:rsidR="00AD3FE8">
              <w:rPr>
                <w:noProof/>
                <w:webHidden/>
              </w:rPr>
              <w:fldChar w:fldCharType="begin"/>
            </w:r>
            <w:r w:rsidR="007C4C0E">
              <w:rPr>
                <w:noProof/>
                <w:webHidden/>
              </w:rPr>
              <w:instrText xml:space="preserve"> PAGEREF _Toc316718956 \h </w:instrText>
            </w:r>
            <w:r w:rsidR="00AD3FE8">
              <w:rPr>
                <w:noProof/>
                <w:webHidden/>
              </w:rPr>
            </w:r>
            <w:r w:rsidR="00AD3FE8">
              <w:rPr>
                <w:noProof/>
                <w:webHidden/>
              </w:rPr>
              <w:fldChar w:fldCharType="separate"/>
            </w:r>
            <w:r w:rsidR="00FF0CEF">
              <w:rPr>
                <w:noProof/>
                <w:webHidden/>
              </w:rPr>
              <w:t>14</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57" w:history="1">
            <w:r w:rsidR="007C4C0E" w:rsidRPr="008C4589">
              <w:rPr>
                <w:rStyle w:val="aa"/>
                <w:noProof/>
              </w:rPr>
              <w:t>3.2.1.</w:t>
            </w:r>
            <w:r w:rsidR="007C4C0E">
              <w:rPr>
                <w:rFonts w:asciiTheme="minorHAnsi" w:eastAsiaTheme="minorEastAsia" w:hAnsiTheme="minorHAnsi" w:cstheme="minorBidi"/>
                <w:noProof/>
                <w:szCs w:val="22"/>
              </w:rPr>
              <w:tab/>
            </w:r>
            <w:r w:rsidR="007C4C0E" w:rsidRPr="008C4589">
              <w:rPr>
                <w:rStyle w:val="aa"/>
                <w:rFonts w:hint="eastAsia"/>
                <w:noProof/>
              </w:rPr>
              <w:t>用户接口</w:t>
            </w:r>
            <w:r w:rsidR="007C4C0E">
              <w:rPr>
                <w:noProof/>
                <w:webHidden/>
              </w:rPr>
              <w:tab/>
            </w:r>
            <w:r w:rsidR="00AD3FE8">
              <w:rPr>
                <w:noProof/>
                <w:webHidden/>
              </w:rPr>
              <w:fldChar w:fldCharType="begin"/>
            </w:r>
            <w:r w:rsidR="007C4C0E">
              <w:rPr>
                <w:noProof/>
                <w:webHidden/>
              </w:rPr>
              <w:instrText xml:space="preserve"> PAGEREF _Toc316718957 \h </w:instrText>
            </w:r>
            <w:r w:rsidR="00AD3FE8">
              <w:rPr>
                <w:noProof/>
                <w:webHidden/>
              </w:rPr>
            </w:r>
            <w:r w:rsidR="00AD3FE8">
              <w:rPr>
                <w:noProof/>
                <w:webHidden/>
              </w:rPr>
              <w:fldChar w:fldCharType="separate"/>
            </w:r>
            <w:r w:rsidR="00FF0CEF">
              <w:rPr>
                <w:noProof/>
                <w:webHidden/>
              </w:rPr>
              <w:t>14</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58" w:history="1">
            <w:r w:rsidR="007C4C0E" w:rsidRPr="008C4589">
              <w:rPr>
                <w:rStyle w:val="aa"/>
                <w:noProof/>
              </w:rPr>
              <w:t>3.2.2.</w:t>
            </w:r>
            <w:r w:rsidR="007C4C0E">
              <w:rPr>
                <w:rFonts w:asciiTheme="minorHAnsi" w:eastAsiaTheme="minorEastAsia" w:hAnsiTheme="minorHAnsi" w:cstheme="minorBidi"/>
                <w:noProof/>
                <w:szCs w:val="22"/>
              </w:rPr>
              <w:tab/>
            </w:r>
            <w:r w:rsidR="007C4C0E" w:rsidRPr="008C4589">
              <w:rPr>
                <w:rStyle w:val="aa"/>
                <w:rFonts w:hint="eastAsia"/>
                <w:noProof/>
              </w:rPr>
              <w:t>外部接口</w:t>
            </w:r>
            <w:r w:rsidR="007C4C0E">
              <w:rPr>
                <w:noProof/>
                <w:webHidden/>
              </w:rPr>
              <w:tab/>
            </w:r>
            <w:r w:rsidR="00AD3FE8">
              <w:rPr>
                <w:noProof/>
                <w:webHidden/>
              </w:rPr>
              <w:fldChar w:fldCharType="begin"/>
            </w:r>
            <w:r w:rsidR="007C4C0E">
              <w:rPr>
                <w:noProof/>
                <w:webHidden/>
              </w:rPr>
              <w:instrText xml:space="preserve"> PAGEREF _Toc316718958 \h </w:instrText>
            </w:r>
            <w:r w:rsidR="00AD3FE8">
              <w:rPr>
                <w:noProof/>
                <w:webHidden/>
              </w:rPr>
            </w:r>
            <w:r w:rsidR="00AD3FE8">
              <w:rPr>
                <w:noProof/>
                <w:webHidden/>
              </w:rPr>
              <w:fldChar w:fldCharType="separate"/>
            </w:r>
            <w:r w:rsidR="00FF0CEF">
              <w:rPr>
                <w:noProof/>
                <w:webHidden/>
              </w:rPr>
              <w:t>14</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59" w:history="1">
            <w:r w:rsidR="007C4C0E" w:rsidRPr="008C4589">
              <w:rPr>
                <w:rStyle w:val="aa"/>
                <w:noProof/>
              </w:rPr>
              <w:t>3.2.3.</w:t>
            </w:r>
            <w:r w:rsidR="007C4C0E">
              <w:rPr>
                <w:rFonts w:asciiTheme="minorHAnsi" w:eastAsiaTheme="minorEastAsia" w:hAnsiTheme="minorHAnsi" w:cstheme="minorBidi"/>
                <w:noProof/>
                <w:szCs w:val="22"/>
              </w:rPr>
              <w:tab/>
            </w:r>
            <w:r w:rsidR="007C4C0E" w:rsidRPr="008C4589">
              <w:rPr>
                <w:rStyle w:val="aa"/>
                <w:rFonts w:hint="eastAsia"/>
                <w:noProof/>
              </w:rPr>
              <w:t>内部接口</w:t>
            </w:r>
            <w:r w:rsidR="007C4C0E">
              <w:rPr>
                <w:noProof/>
                <w:webHidden/>
              </w:rPr>
              <w:tab/>
            </w:r>
            <w:r w:rsidR="00AD3FE8">
              <w:rPr>
                <w:noProof/>
                <w:webHidden/>
              </w:rPr>
              <w:fldChar w:fldCharType="begin"/>
            </w:r>
            <w:r w:rsidR="007C4C0E">
              <w:rPr>
                <w:noProof/>
                <w:webHidden/>
              </w:rPr>
              <w:instrText xml:space="preserve"> PAGEREF _Toc316718959 \h </w:instrText>
            </w:r>
            <w:r w:rsidR="00AD3FE8">
              <w:rPr>
                <w:noProof/>
                <w:webHidden/>
              </w:rPr>
            </w:r>
            <w:r w:rsidR="00AD3FE8">
              <w:rPr>
                <w:noProof/>
                <w:webHidden/>
              </w:rPr>
              <w:fldChar w:fldCharType="separate"/>
            </w:r>
            <w:r w:rsidR="00FF0CEF">
              <w:rPr>
                <w:noProof/>
                <w:webHidden/>
              </w:rPr>
              <w:t>14</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60" w:history="1">
            <w:r w:rsidR="007C4C0E" w:rsidRPr="008C4589">
              <w:rPr>
                <w:rStyle w:val="aa"/>
                <w:noProof/>
              </w:rPr>
              <w:t>3.3.</w:t>
            </w:r>
            <w:r w:rsidR="007C4C0E">
              <w:rPr>
                <w:rFonts w:asciiTheme="minorHAnsi" w:eastAsiaTheme="minorEastAsia" w:hAnsiTheme="minorHAnsi" w:cstheme="minorBidi"/>
                <w:noProof/>
                <w:szCs w:val="22"/>
              </w:rPr>
              <w:tab/>
            </w:r>
            <w:r w:rsidR="007C4C0E" w:rsidRPr="008C4589">
              <w:rPr>
                <w:rStyle w:val="aa"/>
                <w:rFonts w:hint="eastAsia"/>
                <w:noProof/>
              </w:rPr>
              <w:t>出错处理设计</w:t>
            </w:r>
            <w:r w:rsidR="007C4C0E">
              <w:rPr>
                <w:noProof/>
                <w:webHidden/>
              </w:rPr>
              <w:tab/>
            </w:r>
            <w:r w:rsidR="00AD3FE8">
              <w:rPr>
                <w:noProof/>
                <w:webHidden/>
              </w:rPr>
              <w:fldChar w:fldCharType="begin"/>
            </w:r>
            <w:r w:rsidR="007C4C0E">
              <w:rPr>
                <w:noProof/>
                <w:webHidden/>
              </w:rPr>
              <w:instrText xml:space="preserve"> PAGEREF _Toc316718960 \h </w:instrText>
            </w:r>
            <w:r w:rsidR="00AD3FE8">
              <w:rPr>
                <w:noProof/>
                <w:webHidden/>
              </w:rPr>
            </w:r>
            <w:r w:rsidR="00AD3FE8">
              <w:rPr>
                <w:noProof/>
                <w:webHidden/>
              </w:rPr>
              <w:fldChar w:fldCharType="separate"/>
            </w:r>
            <w:r w:rsidR="00FF0CEF">
              <w:rPr>
                <w:noProof/>
                <w:webHidden/>
              </w:rPr>
              <w:t>14</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61" w:history="1">
            <w:r w:rsidR="007C4C0E" w:rsidRPr="008C4589">
              <w:rPr>
                <w:rStyle w:val="aa"/>
                <w:noProof/>
              </w:rPr>
              <w:t>3.3.1.</w:t>
            </w:r>
            <w:r w:rsidR="007C4C0E">
              <w:rPr>
                <w:rFonts w:asciiTheme="minorHAnsi" w:eastAsiaTheme="minorEastAsia" w:hAnsiTheme="minorHAnsi" w:cstheme="minorBidi"/>
                <w:noProof/>
                <w:szCs w:val="22"/>
              </w:rPr>
              <w:tab/>
            </w:r>
            <w:r w:rsidR="007C4C0E" w:rsidRPr="008C4589">
              <w:rPr>
                <w:rStyle w:val="aa"/>
                <w:rFonts w:hint="eastAsia"/>
                <w:noProof/>
              </w:rPr>
              <w:t>出错信息与处理对策</w:t>
            </w:r>
            <w:r w:rsidR="007C4C0E">
              <w:rPr>
                <w:noProof/>
                <w:webHidden/>
              </w:rPr>
              <w:tab/>
            </w:r>
            <w:r w:rsidR="00AD3FE8">
              <w:rPr>
                <w:noProof/>
                <w:webHidden/>
              </w:rPr>
              <w:fldChar w:fldCharType="begin"/>
            </w:r>
            <w:r w:rsidR="007C4C0E">
              <w:rPr>
                <w:noProof/>
                <w:webHidden/>
              </w:rPr>
              <w:instrText xml:space="preserve"> PAGEREF _Toc316718961 \h </w:instrText>
            </w:r>
            <w:r w:rsidR="00AD3FE8">
              <w:rPr>
                <w:noProof/>
                <w:webHidden/>
              </w:rPr>
            </w:r>
            <w:r w:rsidR="00AD3FE8">
              <w:rPr>
                <w:noProof/>
                <w:webHidden/>
              </w:rPr>
              <w:fldChar w:fldCharType="separate"/>
            </w:r>
            <w:r w:rsidR="00FF0CEF">
              <w:rPr>
                <w:noProof/>
                <w:webHidden/>
              </w:rPr>
              <w:t>14</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62" w:history="1">
            <w:r w:rsidR="007C4C0E" w:rsidRPr="008C4589">
              <w:rPr>
                <w:rStyle w:val="aa"/>
                <w:noProof/>
              </w:rPr>
              <w:t>3.3.2.</w:t>
            </w:r>
            <w:r w:rsidR="007C4C0E">
              <w:rPr>
                <w:rFonts w:asciiTheme="minorHAnsi" w:eastAsiaTheme="minorEastAsia" w:hAnsiTheme="minorHAnsi" w:cstheme="minorBidi"/>
                <w:noProof/>
                <w:szCs w:val="22"/>
              </w:rPr>
              <w:tab/>
            </w:r>
            <w:r w:rsidR="007C4C0E" w:rsidRPr="008C4589">
              <w:rPr>
                <w:rStyle w:val="aa"/>
                <w:rFonts w:hint="eastAsia"/>
                <w:noProof/>
              </w:rPr>
              <w:t>模块维护设计</w:t>
            </w:r>
            <w:r w:rsidR="007C4C0E">
              <w:rPr>
                <w:noProof/>
                <w:webHidden/>
              </w:rPr>
              <w:tab/>
            </w:r>
            <w:r w:rsidR="00AD3FE8">
              <w:rPr>
                <w:noProof/>
                <w:webHidden/>
              </w:rPr>
              <w:fldChar w:fldCharType="begin"/>
            </w:r>
            <w:r w:rsidR="007C4C0E">
              <w:rPr>
                <w:noProof/>
                <w:webHidden/>
              </w:rPr>
              <w:instrText xml:space="preserve"> PAGEREF _Toc316718962 \h </w:instrText>
            </w:r>
            <w:r w:rsidR="00AD3FE8">
              <w:rPr>
                <w:noProof/>
                <w:webHidden/>
              </w:rPr>
            </w:r>
            <w:r w:rsidR="00AD3FE8">
              <w:rPr>
                <w:noProof/>
                <w:webHidden/>
              </w:rPr>
              <w:fldChar w:fldCharType="separate"/>
            </w:r>
            <w:r w:rsidR="00FF0CEF">
              <w:rPr>
                <w:noProof/>
                <w:webHidden/>
              </w:rPr>
              <w:t>14</w:t>
            </w:r>
            <w:r w:rsidR="00AD3FE8">
              <w:rPr>
                <w:noProof/>
                <w:webHidden/>
              </w:rPr>
              <w:fldChar w:fldCharType="end"/>
            </w:r>
          </w:hyperlink>
        </w:p>
        <w:p w:rsidR="007C4C0E" w:rsidRDefault="00102807" w:rsidP="00137073">
          <w:pPr>
            <w:pStyle w:val="10"/>
            <w:tabs>
              <w:tab w:val="left" w:pos="420"/>
              <w:tab w:val="right" w:leader="dot" w:pos="8296"/>
            </w:tabs>
            <w:rPr>
              <w:rFonts w:asciiTheme="minorHAnsi" w:eastAsiaTheme="minorEastAsia" w:hAnsiTheme="minorHAnsi" w:cstheme="minorBidi"/>
              <w:noProof/>
              <w:szCs w:val="22"/>
            </w:rPr>
          </w:pPr>
          <w:hyperlink w:anchor="_Toc316718963" w:history="1">
            <w:r w:rsidR="007C4C0E" w:rsidRPr="008C4589">
              <w:rPr>
                <w:rStyle w:val="aa"/>
                <w:noProof/>
              </w:rPr>
              <w:t>4.</w:t>
            </w:r>
            <w:r w:rsidR="007C4C0E">
              <w:rPr>
                <w:rFonts w:asciiTheme="minorHAnsi" w:eastAsiaTheme="minorEastAsia" w:hAnsiTheme="minorHAnsi" w:cstheme="minorBidi"/>
                <w:noProof/>
                <w:szCs w:val="22"/>
              </w:rPr>
              <w:tab/>
            </w:r>
            <w:r w:rsidR="007C4C0E" w:rsidRPr="008C4589">
              <w:rPr>
                <w:rStyle w:val="aa"/>
                <w:rFonts w:hint="eastAsia"/>
                <w:noProof/>
              </w:rPr>
              <w:t>网页数据精确抽取模块</w:t>
            </w:r>
            <w:r w:rsidR="007C4C0E">
              <w:rPr>
                <w:noProof/>
                <w:webHidden/>
              </w:rPr>
              <w:tab/>
            </w:r>
            <w:r w:rsidR="00AD3FE8">
              <w:rPr>
                <w:noProof/>
                <w:webHidden/>
              </w:rPr>
              <w:fldChar w:fldCharType="begin"/>
            </w:r>
            <w:r w:rsidR="007C4C0E">
              <w:rPr>
                <w:noProof/>
                <w:webHidden/>
              </w:rPr>
              <w:instrText xml:space="preserve"> PAGEREF _Toc316718963 \h </w:instrText>
            </w:r>
            <w:r w:rsidR="00AD3FE8">
              <w:rPr>
                <w:noProof/>
                <w:webHidden/>
              </w:rPr>
            </w:r>
            <w:r w:rsidR="00AD3FE8">
              <w:rPr>
                <w:noProof/>
                <w:webHidden/>
              </w:rPr>
              <w:fldChar w:fldCharType="separate"/>
            </w:r>
            <w:r w:rsidR="00FF0CEF">
              <w:rPr>
                <w:noProof/>
                <w:webHidden/>
              </w:rPr>
              <w:t>15</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64" w:history="1">
            <w:r w:rsidR="007C4C0E" w:rsidRPr="008C4589">
              <w:rPr>
                <w:rStyle w:val="aa"/>
                <w:noProof/>
              </w:rPr>
              <w:t>4.1.</w:t>
            </w:r>
            <w:r w:rsidR="007C4C0E">
              <w:rPr>
                <w:rFonts w:asciiTheme="minorHAnsi" w:eastAsiaTheme="minorEastAsia" w:hAnsiTheme="minorHAnsi" w:cstheme="minorBidi"/>
                <w:noProof/>
                <w:szCs w:val="22"/>
              </w:rPr>
              <w:tab/>
            </w:r>
            <w:r w:rsidR="007C4C0E" w:rsidRPr="008C4589">
              <w:rPr>
                <w:rStyle w:val="aa"/>
                <w:rFonts w:hint="eastAsia"/>
                <w:noProof/>
              </w:rPr>
              <w:t>总体设计</w:t>
            </w:r>
            <w:r w:rsidR="007C4C0E">
              <w:rPr>
                <w:noProof/>
                <w:webHidden/>
              </w:rPr>
              <w:tab/>
            </w:r>
            <w:r w:rsidR="00AD3FE8">
              <w:rPr>
                <w:noProof/>
                <w:webHidden/>
              </w:rPr>
              <w:fldChar w:fldCharType="begin"/>
            </w:r>
            <w:r w:rsidR="007C4C0E">
              <w:rPr>
                <w:noProof/>
                <w:webHidden/>
              </w:rPr>
              <w:instrText xml:space="preserve"> PAGEREF _Toc316718964 \h </w:instrText>
            </w:r>
            <w:r w:rsidR="00AD3FE8">
              <w:rPr>
                <w:noProof/>
                <w:webHidden/>
              </w:rPr>
            </w:r>
            <w:r w:rsidR="00AD3FE8">
              <w:rPr>
                <w:noProof/>
                <w:webHidden/>
              </w:rPr>
              <w:fldChar w:fldCharType="separate"/>
            </w:r>
            <w:r w:rsidR="00FF0CEF">
              <w:rPr>
                <w:noProof/>
                <w:webHidden/>
              </w:rPr>
              <w:t>15</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65" w:history="1">
            <w:r w:rsidR="007C4C0E" w:rsidRPr="008C4589">
              <w:rPr>
                <w:rStyle w:val="aa"/>
                <w:noProof/>
              </w:rPr>
              <w:t>4.1.1.</w:t>
            </w:r>
            <w:r w:rsidR="007C4C0E">
              <w:rPr>
                <w:rFonts w:asciiTheme="minorHAnsi" w:eastAsiaTheme="minorEastAsia" w:hAnsiTheme="minorHAnsi" w:cstheme="minorBidi"/>
                <w:noProof/>
                <w:szCs w:val="22"/>
              </w:rPr>
              <w:tab/>
            </w:r>
            <w:r w:rsidR="007C4C0E" w:rsidRPr="008C4589">
              <w:rPr>
                <w:rStyle w:val="aa"/>
                <w:rFonts w:hint="eastAsia"/>
                <w:noProof/>
              </w:rPr>
              <w:t>处理流程</w:t>
            </w:r>
            <w:r w:rsidR="007C4C0E">
              <w:rPr>
                <w:noProof/>
                <w:webHidden/>
              </w:rPr>
              <w:tab/>
            </w:r>
            <w:r w:rsidR="00AD3FE8">
              <w:rPr>
                <w:noProof/>
                <w:webHidden/>
              </w:rPr>
              <w:fldChar w:fldCharType="begin"/>
            </w:r>
            <w:r w:rsidR="007C4C0E">
              <w:rPr>
                <w:noProof/>
                <w:webHidden/>
              </w:rPr>
              <w:instrText xml:space="preserve"> PAGEREF _Toc316718965 \h </w:instrText>
            </w:r>
            <w:r w:rsidR="00AD3FE8">
              <w:rPr>
                <w:noProof/>
                <w:webHidden/>
              </w:rPr>
            </w:r>
            <w:r w:rsidR="00AD3FE8">
              <w:rPr>
                <w:noProof/>
                <w:webHidden/>
              </w:rPr>
              <w:fldChar w:fldCharType="separate"/>
            </w:r>
            <w:r w:rsidR="00FF0CEF">
              <w:rPr>
                <w:noProof/>
                <w:webHidden/>
              </w:rPr>
              <w:t>15</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66" w:history="1">
            <w:r w:rsidR="007C4C0E" w:rsidRPr="008C4589">
              <w:rPr>
                <w:rStyle w:val="aa"/>
                <w:noProof/>
              </w:rPr>
              <w:t>4.1.2.</w:t>
            </w:r>
            <w:r w:rsidR="007C4C0E">
              <w:rPr>
                <w:rFonts w:asciiTheme="minorHAnsi" w:eastAsiaTheme="minorEastAsia" w:hAnsiTheme="minorHAnsi" w:cstheme="minorBidi"/>
                <w:noProof/>
                <w:szCs w:val="22"/>
              </w:rPr>
              <w:tab/>
            </w:r>
            <w:r w:rsidR="007C4C0E" w:rsidRPr="008C4589">
              <w:rPr>
                <w:rStyle w:val="aa"/>
                <w:rFonts w:hint="eastAsia"/>
                <w:noProof/>
              </w:rPr>
              <w:t>总体结构和模块设计</w:t>
            </w:r>
            <w:r w:rsidR="007C4C0E">
              <w:rPr>
                <w:noProof/>
                <w:webHidden/>
              </w:rPr>
              <w:tab/>
            </w:r>
            <w:r w:rsidR="00AD3FE8">
              <w:rPr>
                <w:noProof/>
                <w:webHidden/>
              </w:rPr>
              <w:fldChar w:fldCharType="begin"/>
            </w:r>
            <w:r w:rsidR="007C4C0E">
              <w:rPr>
                <w:noProof/>
                <w:webHidden/>
              </w:rPr>
              <w:instrText xml:space="preserve"> PAGEREF _Toc316718966 \h </w:instrText>
            </w:r>
            <w:r w:rsidR="00AD3FE8">
              <w:rPr>
                <w:noProof/>
                <w:webHidden/>
              </w:rPr>
            </w:r>
            <w:r w:rsidR="00AD3FE8">
              <w:rPr>
                <w:noProof/>
                <w:webHidden/>
              </w:rPr>
              <w:fldChar w:fldCharType="separate"/>
            </w:r>
            <w:r w:rsidR="00FF0CEF">
              <w:rPr>
                <w:noProof/>
                <w:webHidden/>
              </w:rPr>
              <w:t>15</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67" w:history="1">
            <w:r w:rsidR="007C4C0E" w:rsidRPr="008C4589">
              <w:rPr>
                <w:rStyle w:val="aa"/>
                <w:noProof/>
              </w:rPr>
              <w:t>4.2.</w:t>
            </w:r>
            <w:r w:rsidR="007C4C0E">
              <w:rPr>
                <w:rFonts w:asciiTheme="minorHAnsi" w:eastAsiaTheme="minorEastAsia" w:hAnsiTheme="minorHAnsi" w:cstheme="minorBidi"/>
                <w:noProof/>
                <w:szCs w:val="22"/>
              </w:rPr>
              <w:tab/>
            </w:r>
            <w:r w:rsidR="007C4C0E" w:rsidRPr="008C4589">
              <w:rPr>
                <w:rStyle w:val="aa"/>
                <w:rFonts w:hint="eastAsia"/>
                <w:noProof/>
              </w:rPr>
              <w:t>接口设计</w:t>
            </w:r>
            <w:r w:rsidR="007C4C0E">
              <w:rPr>
                <w:noProof/>
                <w:webHidden/>
              </w:rPr>
              <w:tab/>
            </w:r>
            <w:r w:rsidR="00AD3FE8">
              <w:rPr>
                <w:noProof/>
                <w:webHidden/>
              </w:rPr>
              <w:fldChar w:fldCharType="begin"/>
            </w:r>
            <w:r w:rsidR="007C4C0E">
              <w:rPr>
                <w:noProof/>
                <w:webHidden/>
              </w:rPr>
              <w:instrText xml:space="preserve"> PAGEREF _Toc316718967 \h </w:instrText>
            </w:r>
            <w:r w:rsidR="00AD3FE8">
              <w:rPr>
                <w:noProof/>
                <w:webHidden/>
              </w:rPr>
            </w:r>
            <w:r w:rsidR="00AD3FE8">
              <w:rPr>
                <w:noProof/>
                <w:webHidden/>
              </w:rPr>
              <w:fldChar w:fldCharType="separate"/>
            </w:r>
            <w:r w:rsidR="00FF0CEF">
              <w:rPr>
                <w:noProof/>
                <w:webHidden/>
              </w:rPr>
              <w:t>16</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68" w:history="1">
            <w:r w:rsidR="007C4C0E" w:rsidRPr="008C4589">
              <w:rPr>
                <w:rStyle w:val="aa"/>
                <w:noProof/>
              </w:rPr>
              <w:t>4.2.1.</w:t>
            </w:r>
            <w:r w:rsidR="007C4C0E">
              <w:rPr>
                <w:rFonts w:asciiTheme="minorHAnsi" w:eastAsiaTheme="minorEastAsia" w:hAnsiTheme="minorHAnsi" w:cstheme="minorBidi"/>
                <w:noProof/>
                <w:szCs w:val="22"/>
              </w:rPr>
              <w:tab/>
            </w:r>
            <w:r w:rsidR="007C4C0E" w:rsidRPr="008C4589">
              <w:rPr>
                <w:rStyle w:val="aa"/>
                <w:rFonts w:hint="eastAsia"/>
                <w:noProof/>
              </w:rPr>
              <w:t>外部接口</w:t>
            </w:r>
            <w:r w:rsidR="007C4C0E">
              <w:rPr>
                <w:noProof/>
                <w:webHidden/>
              </w:rPr>
              <w:tab/>
            </w:r>
            <w:r w:rsidR="00AD3FE8">
              <w:rPr>
                <w:noProof/>
                <w:webHidden/>
              </w:rPr>
              <w:fldChar w:fldCharType="begin"/>
            </w:r>
            <w:r w:rsidR="007C4C0E">
              <w:rPr>
                <w:noProof/>
                <w:webHidden/>
              </w:rPr>
              <w:instrText xml:space="preserve"> PAGEREF _Toc316718968 \h </w:instrText>
            </w:r>
            <w:r w:rsidR="00AD3FE8">
              <w:rPr>
                <w:noProof/>
                <w:webHidden/>
              </w:rPr>
            </w:r>
            <w:r w:rsidR="00AD3FE8">
              <w:rPr>
                <w:noProof/>
                <w:webHidden/>
              </w:rPr>
              <w:fldChar w:fldCharType="separate"/>
            </w:r>
            <w:r w:rsidR="00FF0CEF">
              <w:rPr>
                <w:noProof/>
                <w:webHidden/>
              </w:rPr>
              <w:t>16</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69" w:history="1">
            <w:r w:rsidR="007C4C0E" w:rsidRPr="008C4589">
              <w:rPr>
                <w:rStyle w:val="aa"/>
                <w:noProof/>
              </w:rPr>
              <w:t>4.2.2.</w:t>
            </w:r>
            <w:r w:rsidR="007C4C0E">
              <w:rPr>
                <w:rFonts w:asciiTheme="minorHAnsi" w:eastAsiaTheme="minorEastAsia" w:hAnsiTheme="minorHAnsi" w:cstheme="minorBidi"/>
                <w:noProof/>
                <w:szCs w:val="22"/>
              </w:rPr>
              <w:tab/>
            </w:r>
            <w:r w:rsidR="007C4C0E" w:rsidRPr="008C4589">
              <w:rPr>
                <w:rStyle w:val="aa"/>
                <w:rFonts w:hint="eastAsia"/>
                <w:noProof/>
              </w:rPr>
              <w:t>内部接口</w:t>
            </w:r>
            <w:r w:rsidR="007C4C0E">
              <w:rPr>
                <w:noProof/>
                <w:webHidden/>
              </w:rPr>
              <w:tab/>
            </w:r>
            <w:r w:rsidR="00AD3FE8">
              <w:rPr>
                <w:noProof/>
                <w:webHidden/>
              </w:rPr>
              <w:fldChar w:fldCharType="begin"/>
            </w:r>
            <w:r w:rsidR="007C4C0E">
              <w:rPr>
                <w:noProof/>
                <w:webHidden/>
              </w:rPr>
              <w:instrText xml:space="preserve"> PAGEREF _Toc316718969 \h </w:instrText>
            </w:r>
            <w:r w:rsidR="00AD3FE8">
              <w:rPr>
                <w:noProof/>
                <w:webHidden/>
              </w:rPr>
            </w:r>
            <w:r w:rsidR="00AD3FE8">
              <w:rPr>
                <w:noProof/>
                <w:webHidden/>
              </w:rPr>
              <w:fldChar w:fldCharType="separate"/>
            </w:r>
            <w:r w:rsidR="00FF0CEF">
              <w:rPr>
                <w:noProof/>
                <w:webHidden/>
              </w:rPr>
              <w:t>17</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70" w:history="1">
            <w:r w:rsidR="007C4C0E" w:rsidRPr="008C4589">
              <w:rPr>
                <w:rStyle w:val="aa"/>
                <w:noProof/>
              </w:rPr>
              <w:t>4.3.</w:t>
            </w:r>
            <w:r w:rsidR="007C4C0E">
              <w:rPr>
                <w:rFonts w:asciiTheme="minorHAnsi" w:eastAsiaTheme="minorEastAsia" w:hAnsiTheme="minorHAnsi" w:cstheme="minorBidi"/>
                <w:noProof/>
                <w:szCs w:val="22"/>
              </w:rPr>
              <w:tab/>
            </w:r>
            <w:r w:rsidR="007C4C0E" w:rsidRPr="008C4589">
              <w:rPr>
                <w:rStyle w:val="aa"/>
                <w:rFonts w:hint="eastAsia"/>
                <w:noProof/>
              </w:rPr>
              <w:t>数据结构设计</w:t>
            </w:r>
            <w:r w:rsidR="007C4C0E">
              <w:rPr>
                <w:noProof/>
                <w:webHidden/>
              </w:rPr>
              <w:tab/>
            </w:r>
            <w:r w:rsidR="00AD3FE8">
              <w:rPr>
                <w:noProof/>
                <w:webHidden/>
              </w:rPr>
              <w:fldChar w:fldCharType="begin"/>
            </w:r>
            <w:r w:rsidR="007C4C0E">
              <w:rPr>
                <w:noProof/>
                <w:webHidden/>
              </w:rPr>
              <w:instrText xml:space="preserve"> PAGEREF _Toc316718970 \h </w:instrText>
            </w:r>
            <w:r w:rsidR="00AD3FE8">
              <w:rPr>
                <w:noProof/>
                <w:webHidden/>
              </w:rPr>
            </w:r>
            <w:r w:rsidR="00AD3FE8">
              <w:rPr>
                <w:noProof/>
                <w:webHidden/>
              </w:rPr>
              <w:fldChar w:fldCharType="separate"/>
            </w:r>
            <w:r w:rsidR="00FF0CEF">
              <w:rPr>
                <w:noProof/>
                <w:webHidden/>
              </w:rPr>
              <w:t>17</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71" w:history="1">
            <w:r w:rsidR="007C4C0E" w:rsidRPr="008C4589">
              <w:rPr>
                <w:rStyle w:val="aa"/>
                <w:noProof/>
              </w:rPr>
              <w:t>4.3.1.</w:t>
            </w:r>
            <w:r w:rsidR="007C4C0E">
              <w:rPr>
                <w:rFonts w:asciiTheme="minorHAnsi" w:eastAsiaTheme="minorEastAsia" w:hAnsiTheme="minorHAnsi" w:cstheme="minorBidi"/>
                <w:noProof/>
                <w:szCs w:val="22"/>
              </w:rPr>
              <w:tab/>
            </w:r>
            <w:r w:rsidR="007C4C0E" w:rsidRPr="008C4589">
              <w:rPr>
                <w:rStyle w:val="aa"/>
                <w:rFonts w:hint="eastAsia"/>
                <w:noProof/>
              </w:rPr>
              <w:t>模块数据结构</w:t>
            </w:r>
            <w:r w:rsidR="007C4C0E">
              <w:rPr>
                <w:noProof/>
                <w:webHidden/>
              </w:rPr>
              <w:tab/>
            </w:r>
            <w:r w:rsidR="00AD3FE8">
              <w:rPr>
                <w:noProof/>
                <w:webHidden/>
              </w:rPr>
              <w:fldChar w:fldCharType="begin"/>
            </w:r>
            <w:r w:rsidR="007C4C0E">
              <w:rPr>
                <w:noProof/>
                <w:webHidden/>
              </w:rPr>
              <w:instrText xml:space="preserve"> PAGEREF _Toc316718971 \h </w:instrText>
            </w:r>
            <w:r w:rsidR="00AD3FE8">
              <w:rPr>
                <w:noProof/>
                <w:webHidden/>
              </w:rPr>
            </w:r>
            <w:r w:rsidR="00AD3FE8">
              <w:rPr>
                <w:noProof/>
                <w:webHidden/>
              </w:rPr>
              <w:fldChar w:fldCharType="separate"/>
            </w:r>
            <w:r w:rsidR="00FF0CEF">
              <w:rPr>
                <w:noProof/>
                <w:webHidden/>
              </w:rPr>
              <w:t>17</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72" w:history="1">
            <w:r w:rsidR="007C4C0E" w:rsidRPr="008C4589">
              <w:rPr>
                <w:rStyle w:val="aa"/>
                <w:noProof/>
              </w:rPr>
              <w:t>4.3.2.</w:t>
            </w:r>
            <w:r w:rsidR="007C4C0E">
              <w:rPr>
                <w:rFonts w:asciiTheme="minorHAnsi" w:eastAsiaTheme="minorEastAsia" w:hAnsiTheme="minorHAnsi" w:cstheme="minorBidi"/>
                <w:noProof/>
                <w:szCs w:val="22"/>
              </w:rPr>
              <w:tab/>
            </w:r>
            <w:r w:rsidR="007C4C0E" w:rsidRPr="008C4589">
              <w:rPr>
                <w:rStyle w:val="aa"/>
                <w:rFonts w:hint="eastAsia"/>
                <w:noProof/>
              </w:rPr>
              <w:t>数据结构与程序的关系</w:t>
            </w:r>
            <w:r w:rsidR="007C4C0E">
              <w:rPr>
                <w:noProof/>
                <w:webHidden/>
              </w:rPr>
              <w:tab/>
            </w:r>
            <w:r w:rsidR="00AD3FE8">
              <w:rPr>
                <w:noProof/>
                <w:webHidden/>
              </w:rPr>
              <w:fldChar w:fldCharType="begin"/>
            </w:r>
            <w:r w:rsidR="007C4C0E">
              <w:rPr>
                <w:noProof/>
                <w:webHidden/>
              </w:rPr>
              <w:instrText xml:space="preserve"> PAGEREF _Toc316718972 \h </w:instrText>
            </w:r>
            <w:r w:rsidR="00AD3FE8">
              <w:rPr>
                <w:noProof/>
                <w:webHidden/>
              </w:rPr>
            </w:r>
            <w:r w:rsidR="00AD3FE8">
              <w:rPr>
                <w:noProof/>
                <w:webHidden/>
              </w:rPr>
              <w:fldChar w:fldCharType="separate"/>
            </w:r>
            <w:r w:rsidR="00FF0CEF">
              <w:rPr>
                <w:noProof/>
                <w:webHidden/>
              </w:rPr>
              <w:t>18</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73" w:history="1">
            <w:r w:rsidR="007C4C0E" w:rsidRPr="008C4589">
              <w:rPr>
                <w:rStyle w:val="aa"/>
                <w:noProof/>
              </w:rPr>
              <w:t>4.4.</w:t>
            </w:r>
            <w:r w:rsidR="007C4C0E">
              <w:rPr>
                <w:rFonts w:asciiTheme="minorHAnsi" w:eastAsiaTheme="minorEastAsia" w:hAnsiTheme="minorHAnsi" w:cstheme="minorBidi"/>
                <w:noProof/>
                <w:szCs w:val="22"/>
              </w:rPr>
              <w:tab/>
            </w:r>
            <w:r w:rsidR="007C4C0E" w:rsidRPr="008C4589">
              <w:rPr>
                <w:rStyle w:val="aa"/>
                <w:rFonts w:hint="eastAsia"/>
                <w:noProof/>
              </w:rPr>
              <w:t>运行模块的组合</w:t>
            </w:r>
            <w:r w:rsidR="007C4C0E">
              <w:rPr>
                <w:noProof/>
                <w:webHidden/>
              </w:rPr>
              <w:tab/>
            </w:r>
            <w:r w:rsidR="00AD3FE8">
              <w:rPr>
                <w:noProof/>
                <w:webHidden/>
              </w:rPr>
              <w:fldChar w:fldCharType="begin"/>
            </w:r>
            <w:r w:rsidR="007C4C0E">
              <w:rPr>
                <w:noProof/>
                <w:webHidden/>
              </w:rPr>
              <w:instrText xml:space="preserve"> PAGEREF _Toc316718973 \h </w:instrText>
            </w:r>
            <w:r w:rsidR="00AD3FE8">
              <w:rPr>
                <w:noProof/>
                <w:webHidden/>
              </w:rPr>
            </w:r>
            <w:r w:rsidR="00AD3FE8">
              <w:rPr>
                <w:noProof/>
                <w:webHidden/>
              </w:rPr>
              <w:fldChar w:fldCharType="separate"/>
            </w:r>
            <w:r w:rsidR="00FF0CEF">
              <w:rPr>
                <w:noProof/>
                <w:webHidden/>
              </w:rPr>
              <w:t>19</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74" w:history="1">
            <w:r w:rsidR="007C4C0E" w:rsidRPr="008C4589">
              <w:rPr>
                <w:rStyle w:val="aa"/>
                <w:noProof/>
              </w:rPr>
              <w:t>4.5.</w:t>
            </w:r>
            <w:r w:rsidR="007C4C0E">
              <w:rPr>
                <w:rFonts w:asciiTheme="minorHAnsi" w:eastAsiaTheme="minorEastAsia" w:hAnsiTheme="minorHAnsi" w:cstheme="minorBidi"/>
                <w:noProof/>
                <w:szCs w:val="22"/>
              </w:rPr>
              <w:tab/>
            </w:r>
            <w:r w:rsidR="007C4C0E" w:rsidRPr="008C4589">
              <w:rPr>
                <w:rStyle w:val="aa"/>
                <w:rFonts w:hint="eastAsia"/>
                <w:noProof/>
              </w:rPr>
              <w:t>出错处理设计</w:t>
            </w:r>
            <w:r w:rsidR="007C4C0E">
              <w:rPr>
                <w:noProof/>
                <w:webHidden/>
              </w:rPr>
              <w:tab/>
            </w:r>
            <w:r w:rsidR="00AD3FE8">
              <w:rPr>
                <w:noProof/>
                <w:webHidden/>
              </w:rPr>
              <w:fldChar w:fldCharType="begin"/>
            </w:r>
            <w:r w:rsidR="007C4C0E">
              <w:rPr>
                <w:noProof/>
                <w:webHidden/>
              </w:rPr>
              <w:instrText xml:space="preserve"> PAGEREF _Toc316718974 \h </w:instrText>
            </w:r>
            <w:r w:rsidR="00AD3FE8">
              <w:rPr>
                <w:noProof/>
                <w:webHidden/>
              </w:rPr>
            </w:r>
            <w:r w:rsidR="00AD3FE8">
              <w:rPr>
                <w:noProof/>
                <w:webHidden/>
              </w:rPr>
              <w:fldChar w:fldCharType="separate"/>
            </w:r>
            <w:r w:rsidR="00FF0CEF">
              <w:rPr>
                <w:noProof/>
                <w:webHidden/>
              </w:rPr>
              <w:t>19</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75" w:history="1">
            <w:r w:rsidR="007C4C0E" w:rsidRPr="008C4589">
              <w:rPr>
                <w:rStyle w:val="aa"/>
                <w:noProof/>
              </w:rPr>
              <w:t>4.5.1.</w:t>
            </w:r>
            <w:r w:rsidR="007C4C0E">
              <w:rPr>
                <w:rFonts w:asciiTheme="minorHAnsi" w:eastAsiaTheme="minorEastAsia" w:hAnsiTheme="minorHAnsi" w:cstheme="minorBidi"/>
                <w:noProof/>
                <w:szCs w:val="22"/>
              </w:rPr>
              <w:tab/>
            </w:r>
            <w:r w:rsidR="007C4C0E" w:rsidRPr="008C4589">
              <w:rPr>
                <w:rStyle w:val="aa"/>
                <w:rFonts w:hint="eastAsia"/>
                <w:noProof/>
              </w:rPr>
              <w:t>出错输出信息</w:t>
            </w:r>
            <w:r w:rsidR="007C4C0E">
              <w:rPr>
                <w:noProof/>
                <w:webHidden/>
              </w:rPr>
              <w:tab/>
            </w:r>
            <w:r w:rsidR="00AD3FE8">
              <w:rPr>
                <w:noProof/>
                <w:webHidden/>
              </w:rPr>
              <w:fldChar w:fldCharType="begin"/>
            </w:r>
            <w:r w:rsidR="007C4C0E">
              <w:rPr>
                <w:noProof/>
                <w:webHidden/>
              </w:rPr>
              <w:instrText xml:space="preserve"> PAGEREF _Toc316718975 \h </w:instrText>
            </w:r>
            <w:r w:rsidR="00AD3FE8">
              <w:rPr>
                <w:noProof/>
                <w:webHidden/>
              </w:rPr>
            </w:r>
            <w:r w:rsidR="00AD3FE8">
              <w:rPr>
                <w:noProof/>
                <w:webHidden/>
              </w:rPr>
              <w:fldChar w:fldCharType="separate"/>
            </w:r>
            <w:r w:rsidR="00FF0CEF">
              <w:rPr>
                <w:noProof/>
                <w:webHidden/>
              </w:rPr>
              <w:t>19</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76" w:history="1">
            <w:r w:rsidR="007C4C0E" w:rsidRPr="008C4589">
              <w:rPr>
                <w:rStyle w:val="aa"/>
                <w:noProof/>
              </w:rPr>
              <w:t>4.5.2.</w:t>
            </w:r>
            <w:r w:rsidR="007C4C0E">
              <w:rPr>
                <w:rFonts w:asciiTheme="minorHAnsi" w:eastAsiaTheme="minorEastAsia" w:hAnsiTheme="minorHAnsi" w:cstheme="minorBidi"/>
                <w:noProof/>
                <w:szCs w:val="22"/>
              </w:rPr>
              <w:tab/>
            </w:r>
            <w:r w:rsidR="007C4C0E" w:rsidRPr="008C4589">
              <w:rPr>
                <w:rStyle w:val="aa"/>
                <w:rFonts w:hint="eastAsia"/>
                <w:noProof/>
              </w:rPr>
              <w:t>出错处理对策</w:t>
            </w:r>
            <w:r w:rsidR="007C4C0E">
              <w:rPr>
                <w:noProof/>
                <w:webHidden/>
              </w:rPr>
              <w:tab/>
            </w:r>
            <w:r w:rsidR="00AD3FE8">
              <w:rPr>
                <w:noProof/>
                <w:webHidden/>
              </w:rPr>
              <w:fldChar w:fldCharType="begin"/>
            </w:r>
            <w:r w:rsidR="007C4C0E">
              <w:rPr>
                <w:noProof/>
                <w:webHidden/>
              </w:rPr>
              <w:instrText xml:space="preserve"> PAGEREF _Toc316718976 \h </w:instrText>
            </w:r>
            <w:r w:rsidR="00AD3FE8">
              <w:rPr>
                <w:noProof/>
                <w:webHidden/>
              </w:rPr>
            </w:r>
            <w:r w:rsidR="00AD3FE8">
              <w:rPr>
                <w:noProof/>
                <w:webHidden/>
              </w:rPr>
              <w:fldChar w:fldCharType="separate"/>
            </w:r>
            <w:r w:rsidR="00FF0CEF">
              <w:rPr>
                <w:noProof/>
                <w:webHidden/>
              </w:rPr>
              <w:t>19</w:t>
            </w:r>
            <w:r w:rsidR="00AD3FE8">
              <w:rPr>
                <w:noProof/>
                <w:webHidden/>
              </w:rPr>
              <w:fldChar w:fldCharType="end"/>
            </w:r>
          </w:hyperlink>
        </w:p>
        <w:p w:rsidR="007C4C0E" w:rsidRDefault="00102807" w:rsidP="00137073">
          <w:pPr>
            <w:pStyle w:val="10"/>
            <w:tabs>
              <w:tab w:val="left" w:pos="420"/>
              <w:tab w:val="right" w:leader="dot" w:pos="8296"/>
            </w:tabs>
            <w:rPr>
              <w:rFonts w:asciiTheme="minorHAnsi" w:eastAsiaTheme="minorEastAsia" w:hAnsiTheme="minorHAnsi" w:cstheme="minorBidi"/>
              <w:noProof/>
              <w:szCs w:val="22"/>
            </w:rPr>
          </w:pPr>
          <w:hyperlink w:anchor="_Toc316718977" w:history="1">
            <w:r w:rsidR="007C4C0E" w:rsidRPr="008C4589">
              <w:rPr>
                <w:rStyle w:val="aa"/>
                <w:noProof/>
              </w:rPr>
              <w:t>5.</w:t>
            </w:r>
            <w:r w:rsidR="007C4C0E">
              <w:rPr>
                <w:rFonts w:asciiTheme="minorHAnsi" w:eastAsiaTheme="minorEastAsia" w:hAnsiTheme="minorHAnsi" w:cstheme="minorBidi"/>
                <w:noProof/>
                <w:szCs w:val="22"/>
              </w:rPr>
              <w:tab/>
            </w:r>
            <w:r w:rsidR="007C4C0E" w:rsidRPr="008C4589">
              <w:rPr>
                <w:rStyle w:val="aa"/>
                <w:rFonts w:hint="eastAsia"/>
                <w:noProof/>
              </w:rPr>
              <w:t>情感化过滤模块</w:t>
            </w:r>
            <w:r w:rsidR="007C4C0E">
              <w:rPr>
                <w:noProof/>
                <w:webHidden/>
              </w:rPr>
              <w:tab/>
            </w:r>
            <w:r w:rsidR="00AD3FE8">
              <w:rPr>
                <w:noProof/>
                <w:webHidden/>
              </w:rPr>
              <w:fldChar w:fldCharType="begin"/>
            </w:r>
            <w:r w:rsidR="007C4C0E">
              <w:rPr>
                <w:noProof/>
                <w:webHidden/>
              </w:rPr>
              <w:instrText xml:space="preserve"> PAGEREF _Toc316718977 \h </w:instrText>
            </w:r>
            <w:r w:rsidR="00AD3FE8">
              <w:rPr>
                <w:noProof/>
                <w:webHidden/>
              </w:rPr>
            </w:r>
            <w:r w:rsidR="00AD3FE8">
              <w:rPr>
                <w:noProof/>
                <w:webHidden/>
              </w:rPr>
              <w:fldChar w:fldCharType="separate"/>
            </w:r>
            <w:r w:rsidR="00FF0CEF">
              <w:rPr>
                <w:noProof/>
                <w:webHidden/>
              </w:rPr>
              <w:t>20</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78" w:history="1">
            <w:r w:rsidR="007C4C0E" w:rsidRPr="008C4589">
              <w:rPr>
                <w:rStyle w:val="aa"/>
                <w:noProof/>
              </w:rPr>
              <w:t>5.1.</w:t>
            </w:r>
            <w:r w:rsidR="007C4C0E">
              <w:rPr>
                <w:rFonts w:asciiTheme="minorHAnsi" w:eastAsiaTheme="minorEastAsia" w:hAnsiTheme="minorHAnsi" w:cstheme="minorBidi"/>
                <w:noProof/>
                <w:szCs w:val="22"/>
              </w:rPr>
              <w:tab/>
            </w:r>
            <w:r w:rsidR="007C4C0E" w:rsidRPr="008C4589">
              <w:rPr>
                <w:rStyle w:val="aa"/>
                <w:rFonts w:hint="eastAsia"/>
                <w:noProof/>
              </w:rPr>
              <w:t>总体设计</w:t>
            </w:r>
            <w:r w:rsidR="007C4C0E">
              <w:rPr>
                <w:noProof/>
                <w:webHidden/>
              </w:rPr>
              <w:tab/>
            </w:r>
            <w:r w:rsidR="00AD3FE8">
              <w:rPr>
                <w:noProof/>
                <w:webHidden/>
              </w:rPr>
              <w:fldChar w:fldCharType="begin"/>
            </w:r>
            <w:r w:rsidR="007C4C0E">
              <w:rPr>
                <w:noProof/>
                <w:webHidden/>
              </w:rPr>
              <w:instrText xml:space="preserve"> PAGEREF _Toc316718978 \h </w:instrText>
            </w:r>
            <w:r w:rsidR="00AD3FE8">
              <w:rPr>
                <w:noProof/>
                <w:webHidden/>
              </w:rPr>
            </w:r>
            <w:r w:rsidR="00AD3FE8">
              <w:rPr>
                <w:noProof/>
                <w:webHidden/>
              </w:rPr>
              <w:fldChar w:fldCharType="separate"/>
            </w:r>
            <w:r w:rsidR="00FF0CEF">
              <w:rPr>
                <w:noProof/>
                <w:webHidden/>
              </w:rPr>
              <w:t>20</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79" w:history="1">
            <w:r w:rsidR="007C4C0E" w:rsidRPr="008C4589">
              <w:rPr>
                <w:rStyle w:val="aa"/>
                <w:noProof/>
              </w:rPr>
              <w:t>5.1.1.</w:t>
            </w:r>
            <w:r w:rsidR="007C4C0E">
              <w:rPr>
                <w:rFonts w:asciiTheme="minorHAnsi" w:eastAsiaTheme="minorEastAsia" w:hAnsiTheme="minorHAnsi" w:cstheme="minorBidi"/>
                <w:noProof/>
                <w:szCs w:val="22"/>
              </w:rPr>
              <w:tab/>
            </w:r>
            <w:r w:rsidR="007C4C0E" w:rsidRPr="008C4589">
              <w:rPr>
                <w:rStyle w:val="aa"/>
                <w:rFonts w:hint="eastAsia"/>
                <w:noProof/>
              </w:rPr>
              <w:t>处理流程</w:t>
            </w:r>
            <w:r w:rsidR="007C4C0E">
              <w:rPr>
                <w:noProof/>
                <w:webHidden/>
              </w:rPr>
              <w:tab/>
            </w:r>
            <w:r w:rsidR="00AD3FE8">
              <w:rPr>
                <w:noProof/>
                <w:webHidden/>
              </w:rPr>
              <w:fldChar w:fldCharType="begin"/>
            </w:r>
            <w:r w:rsidR="007C4C0E">
              <w:rPr>
                <w:noProof/>
                <w:webHidden/>
              </w:rPr>
              <w:instrText xml:space="preserve"> PAGEREF _Toc316718979 \h </w:instrText>
            </w:r>
            <w:r w:rsidR="00AD3FE8">
              <w:rPr>
                <w:noProof/>
                <w:webHidden/>
              </w:rPr>
            </w:r>
            <w:r w:rsidR="00AD3FE8">
              <w:rPr>
                <w:noProof/>
                <w:webHidden/>
              </w:rPr>
              <w:fldChar w:fldCharType="separate"/>
            </w:r>
            <w:r w:rsidR="00FF0CEF">
              <w:rPr>
                <w:noProof/>
                <w:webHidden/>
              </w:rPr>
              <w:t>20</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80" w:history="1">
            <w:r w:rsidR="007C4C0E" w:rsidRPr="008C4589">
              <w:rPr>
                <w:rStyle w:val="aa"/>
                <w:noProof/>
              </w:rPr>
              <w:t>5.1.2.</w:t>
            </w:r>
            <w:r w:rsidR="007C4C0E">
              <w:rPr>
                <w:rFonts w:asciiTheme="minorHAnsi" w:eastAsiaTheme="minorEastAsia" w:hAnsiTheme="minorHAnsi" w:cstheme="minorBidi"/>
                <w:noProof/>
                <w:szCs w:val="22"/>
              </w:rPr>
              <w:tab/>
            </w:r>
            <w:r w:rsidR="007C4C0E" w:rsidRPr="008C4589">
              <w:rPr>
                <w:rStyle w:val="aa"/>
                <w:rFonts w:hint="eastAsia"/>
                <w:noProof/>
              </w:rPr>
              <w:t>总体结构</w:t>
            </w:r>
            <w:r w:rsidR="007C4C0E">
              <w:rPr>
                <w:noProof/>
                <w:webHidden/>
              </w:rPr>
              <w:tab/>
            </w:r>
            <w:r w:rsidR="00AD3FE8">
              <w:rPr>
                <w:noProof/>
                <w:webHidden/>
              </w:rPr>
              <w:fldChar w:fldCharType="begin"/>
            </w:r>
            <w:r w:rsidR="007C4C0E">
              <w:rPr>
                <w:noProof/>
                <w:webHidden/>
              </w:rPr>
              <w:instrText xml:space="preserve"> PAGEREF _Toc316718980 \h </w:instrText>
            </w:r>
            <w:r w:rsidR="00AD3FE8">
              <w:rPr>
                <w:noProof/>
                <w:webHidden/>
              </w:rPr>
            </w:r>
            <w:r w:rsidR="00AD3FE8">
              <w:rPr>
                <w:noProof/>
                <w:webHidden/>
              </w:rPr>
              <w:fldChar w:fldCharType="separate"/>
            </w:r>
            <w:r w:rsidR="00FF0CEF">
              <w:rPr>
                <w:noProof/>
                <w:webHidden/>
              </w:rPr>
              <w:t>22</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81" w:history="1">
            <w:r w:rsidR="007C4C0E" w:rsidRPr="008C4589">
              <w:rPr>
                <w:rStyle w:val="aa"/>
                <w:noProof/>
              </w:rPr>
              <w:t>5.2.</w:t>
            </w:r>
            <w:r w:rsidR="007C4C0E">
              <w:rPr>
                <w:rFonts w:asciiTheme="minorHAnsi" w:eastAsiaTheme="minorEastAsia" w:hAnsiTheme="minorHAnsi" w:cstheme="minorBidi"/>
                <w:noProof/>
                <w:szCs w:val="22"/>
              </w:rPr>
              <w:tab/>
            </w:r>
            <w:r w:rsidR="007C4C0E" w:rsidRPr="008C4589">
              <w:rPr>
                <w:rStyle w:val="aa"/>
                <w:rFonts w:hint="eastAsia"/>
                <w:noProof/>
              </w:rPr>
              <w:t>接口设计</w:t>
            </w:r>
            <w:r w:rsidR="007C4C0E">
              <w:rPr>
                <w:noProof/>
                <w:webHidden/>
              </w:rPr>
              <w:tab/>
            </w:r>
            <w:r w:rsidR="00AD3FE8">
              <w:rPr>
                <w:noProof/>
                <w:webHidden/>
              </w:rPr>
              <w:fldChar w:fldCharType="begin"/>
            </w:r>
            <w:r w:rsidR="007C4C0E">
              <w:rPr>
                <w:noProof/>
                <w:webHidden/>
              </w:rPr>
              <w:instrText xml:space="preserve"> PAGEREF _Toc316718981 \h </w:instrText>
            </w:r>
            <w:r w:rsidR="00AD3FE8">
              <w:rPr>
                <w:noProof/>
                <w:webHidden/>
              </w:rPr>
            </w:r>
            <w:r w:rsidR="00AD3FE8">
              <w:rPr>
                <w:noProof/>
                <w:webHidden/>
              </w:rPr>
              <w:fldChar w:fldCharType="separate"/>
            </w:r>
            <w:r w:rsidR="00FF0CEF">
              <w:rPr>
                <w:noProof/>
                <w:webHidden/>
              </w:rPr>
              <w:t>22</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82" w:history="1">
            <w:r w:rsidR="007C4C0E" w:rsidRPr="008C4589">
              <w:rPr>
                <w:rStyle w:val="aa"/>
                <w:noProof/>
              </w:rPr>
              <w:t>5.2.1.</w:t>
            </w:r>
            <w:r w:rsidR="007C4C0E">
              <w:rPr>
                <w:rFonts w:asciiTheme="minorHAnsi" w:eastAsiaTheme="minorEastAsia" w:hAnsiTheme="minorHAnsi" w:cstheme="minorBidi"/>
                <w:noProof/>
                <w:szCs w:val="22"/>
              </w:rPr>
              <w:tab/>
            </w:r>
            <w:r w:rsidR="007C4C0E" w:rsidRPr="008C4589">
              <w:rPr>
                <w:rStyle w:val="aa"/>
                <w:rFonts w:hint="eastAsia"/>
                <w:noProof/>
              </w:rPr>
              <w:t>外部接口</w:t>
            </w:r>
            <w:r w:rsidR="007C4C0E">
              <w:rPr>
                <w:noProof/>
                <w:webHidden/>
              </w:rPr>
              <w:tab/>
            </w:r>
            <w:r w:rsidR="00AD3FE8">
              <w:rPr>
                <w:noProof/>
                <w:webHidden/>
              </w:rPr>
              <w:fldChar w:fldCharType="begin"/>
            </w:r>
            <w:r w:rsidR="007C4C0E">
              <w:rPr>
                <w:noProof/>
                <w:webHidden/>
              </w:rPr>
              <w:instrText xml:space="preserve"> PAGEREF _Toc316718982 \h </w:instrText>
            </w:r>
            <w:r w:rsidR="00AD3FE8">
              <w:rPr>
                <w:noProof/>
                <w:webHidden/>
              </w:rPr>
            </w:r>
            <w:r w:rsidR="00AD3FE8">
              <w:rPr>
                <w:noProof/>
                <w:webHidden/>
              </w:rPr>
              <w:fldChar w:fldCharType="separate"/>
            </w:r>
            <w:r w:rsidR="00FF0CEF">
              <w:rPr>
                <w:noProof/>
                <w:webHidden/>
              </w:rPr>
              <w:t>22</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83" w:history="1">
            <w:r w:rsidR="007C4C0E" w:rsidRPr="008C4589">
              <w:rPr>
                <w:rStyle w:val="aa"/>
                <w:noProof/>
              </w:rPr>
              <w:t>5.2.2.</w:t>
            </w:r>
            <w:r w:rsidR="007C4C0E">
              <w:rPr>
                <w:rFonts w:asciiTheme="minorHAnsi" w:eastAsiaTheme="minorEastAsia" w:hAnsiTheme="minorHAnsi" w:cstheme="minorBidi"/>
                <w:noProof/>
                <w:szCs w:val="22"/>
              </w:rPr>
              <w:tab/>
            </w:r>
            <w:r w:rsidR="007C4C0E" w:rsidRPr="008C4589">
              <w:rPr>
                <w:rStyle w:val="aa"/>
                <w:rFonts w:hint="eastAsia"/>
                <w:noProof/>
              </w:rPr>
              <w:t>内部接口</w:t>
            </w:r>
            <w:r w:rsidR="007C4C0E">
              <w:rPr>
                <w:noProof/>
                <w:webHidden/>
              </w:rPr>
              <w:tab/>
            </w:r>
            <w:r w:rsidR="00AD3FE8">
              <w:rPr>
                <w:noProof/>
                <w:webHidden/>
              </w:rPr>
              <w:fldChar w:fldCharType="begin"/>
            </w:r>
            <w:r w:rsidR="007C4C0E">
              <w:rPr>
                <w:noProof/>
                <w:webHidden/>
              </w:rPr>
              <w:instrText xml:space="preserve"> PAGEREF _Toc316718983 \h </w:instrText>
            </w:r>
            <w:r w:rsidR="00AD3FE8">
              <w:rPr>
                <w:noProof/>
                <w:webHidden/>
              </w:rPr>
            </w:r>
            <w:r w:rsidR="00AD3FE8">
              <w:rPr>
                <w:noProof/>
                <w:webHidden/>
              </w:rPr>
              <w:fldChar w:fldCharType="separate"/>
            </w:r>
            <w:r w:rsidR="00FF0CEF">
              <w:rPr>
                <w:noProof/>
                <w:webHidden/>
              </w:rPr>
              <w:t>23</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84" w:history="1">
            <w:r w:rsidR="007C4C0E" w:rsidRPr="008C4589">
              <w:rPr>
                <w:rStyle w:val="aa"/>
                <w:noProof/>
              </w:rPr>
              <w:t>5.3.</w:t>
            </w:r>
            <w:r w:rsidR="007C4C0E">
              <w:rPr>
                <w:rFonts w:asciiTheme="minorHAnsi" w:eastAsiaTheme="minorEastAsia" w:hAnsiTheme="minorHAnsi" w:cstheme="minorBidi"/>
                <w:noProof/>
                <w:szCs w:val="22"/>
              </w:rPr>
              <w:tab/>
            </w:r>
            <w:r w:rsidR="007C4C0E" w:rsidRPr="008C4589">
              <w:rPr>
                <w:rStyle w:val="aa"/>
                <w:rFonts w:hint="eastAsia"/>
                <w:noProof/>
              </w:rPr>
              <w:t>结构设计</w:t>
            </w:r>
            <w:r w:rsidR="007C4C0E">
              <w:rPr>
                <w:noProof/>
                <w:webHidden/>
              </w:rPr>
              <w:tab/>
            </w:r>
            <w:r w:rsidR="00AD3FE8">
              <w:rPr>
                <w:noProof/>
                <w:webHidden/>
              </w:rPr>
              <w:fldChar w:fldCharType="begin"/>
            </w:r>
            <w:r w:rsidR="007C4C0E">
              <w:rPr>
                <w:noProof/>
                <w:webHidden/>
              </w:rPr>
              <w:instrText xml:space="preserve"> PAGEREF _Toc316718984 \h </w:instrText>
            </w:r>
            <w:r w:rsidR="00AD3FE8">
              <w:rPr>
                <w:noProof/>
                <w:webHidden/>
              </w:rPr>
            </w:r>
            <w:r w:rsidR="00AD3FE8">
              <w:rPr>
                <w:noProof/>
                <w:webHidden/>
              </w:rPr>
              <w:fldChar w:fldCharType="separate"/>
            </w:r>
            <w:r w:rsidR="00FF0CEF">
              <w:rPr>
                <w:noProof/>
                <w:webHidden/>
              </w:rPr>
              <w:t>24</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85" w:history="1">
            <w:r w:rsidR="007C4C0E" w:rsidRPr="008C4589">
              <w:rPr>
                <w:rStyle w:val="aa"/>
                <w:noProof/>
              </w:rPr>
              <w:t>5.3.1.</w:t>
            </w:r>
            <w:r w:rsidR="007C4C0E">
              <w:rPr>
                <w:rFonts w:asciiTheme="minorHAnsi" w:eastAsiaTheme="minorEastAsia" w:hAnsiTheme="minorHAnsi" w:cstheme="minorBidi"/>
                <w:noProof/>
                <w:szCs w:val="22"/>
              </w:rPr>
              <w:tab/>
            </w:r>
            <w:r w:rsidR="007C4C0E" w:rsidRPr="008C4589">
              <w:rPr>
                <w:rStyle w:val="aa"/>
                <w:rFonts w:hint="eastAsia"/>
                <w:noProof/>
              </w:rPr>
              <w:t>逻辑结构设计</w:t>
            </w:r>
            <w:r w:rsidR="007C4C0E">
              <w:rPr>
                <w:noProof/>
                <w:webHidden/>
              </w:rPr>
              <w:tab/>
            </w:r>
            <w:r w:rsidR="00AD3FE8">
              <w:rPr>
                <w:noProof/>
                <w:webHidden/>
              </w:rPr>
              <w:fldChar w:fldCharType="begin"/>
            </w:r>
            <w:r w:rsidR="007C4C0E">
              <w:rPr>
                <w:noProof/>
                <w:webHidden/>
              </w:rPr>
              <w:instrText xml:space="preserve"> PAGEREF _Toc316718985 \h </w:instrText>
            </w:r>
            <w:r w:rsidR="00AD3FE8">
              <w:rPr>
                <w:noProof/>
                <w:webHidden/>
              </w:rPr>
            </w:r>
            <w:r w:rsidR="00AD3FE8">
              <w:rPr>
                <w:noProof/>
                <w:webHidden/>
              </w:rPr>
              <w:fldChar w:fldCharType="separate"/>
            </w:r>
            <w:r w:rsidR="00FF0CEF">
              <w:rPr>
                <w:noProof/>
                <w:webHidden/>
              </w:rPr>
              <w:t>24</w:t>
            </w:r>
            <w:r w:rsidR="00AD3FE8">
              <w:rPr>
                <w:noProof/>
                <w:webHidden/>
              </w:rPr>
              <w:fldChar w:fldCharType="end"/>
            </w:r>
          </w:hyperlink>
        </w:p>
        <w:p w:rsidR="007C4C0E" w:rsidRDefault="00102807" w:rsidP="00137073">
          <w:pPr>
            <w:pStyle w:val="40"/>
            <w:tabs>
              <w:tab w:val="left" w:pos="2100"/>
              <w:tab w:val="right" w:leader="dot" w:pos="8296"/>
            </w:tabs>
            <w:rPr>
              <w:rFonts w:asciiTheme="minorHAnsi" w:eastAsiaTheme="minorEastAsia" w:hAnsiTheme="minorHAnsi" w:cstheme="minorBidi"/>
              <w:noProof/>
              <w:szCs w:val="22"/>
            </w:rPr>
          </w:pPr>
          <w:hyperlink w:anchor="_Toc316718986" w:history="1">
            <w:r w:rsidR="007C4C0E" w:rsidRPr="008C4589">
              <w:rPr>
                <w:rStyle w:val="aa"/>
                <w:noProof/>
              </w:rPr>
              <w:t>5.3.1.1.</w:t>
            </w:r>
            <w:r w:rsidR="007C4C0E">
              <w:rPr>
                <w:rFonts w:asciiTheme="minorHAnsi" w:eastAsiaTheme="minorEastAsia" w:hAnsiTheme="minorHAnsi" w:cstheme="minorBidi"/>
                <w:noProof/>
                <w:szCs w:val="22"/>
              </w:rPr>
              <w:tab/>
            </w:r>
            <w:r w:rsidR="007C4C0E" w:rsidRPr="008C4589">
              <w:rPr>
                <w:rStyle w:val="aa"/>
                <w:rFonts w:hint="eastAsia"/>
                <w:noProof/>
              </w:rPr>
              <w:t>数据字典</w:t>
            </w:r>
            <w:r w:rsidR="007C4C0E">
              <w:rPr>
                <w:noProof/>
                <w:webHidden/>
              </w:rPr>
              <w:tab/>
            </w:r>
            <w:r w:rsidR="00AD3FE8">
              <w:rPr>
                <w:noProof/>
                <w:webHidden/>
              </w:rPr>
              <w:fldChar w:fldCharType="begin"/>
            </w:r>
            <w:r w:rsidR="007C4C0E">
              <w:rPr>
                <w:noProof/>
                <w:webHidden/>
              </w:rPr>
              <w:instrText xml:space="preserve"> PAGEREF _Toc316718986 \h </w:instrText>
            </w:r>
            <w:r w:rsidR="00AD3FE8">
              <w:rPr>
                <w:noProof/>
                <w:webHidden/>
              </w:rPr>
            </w:r>
            <w:r w:rsidR="00AD3FE8">
              <w:rPr>
                <w:noProof/>
                <w:webHidden/>
              </w:rPr>
              <w:fldChar w:fldCharType="separate"/>
            </w:r>
            <w:r w:rsidR="00FF0CEF">
              <w:rPr>
                <w:noProof/>
                <w:webHidden/>
              </w:rPr>
              <w:t>24</w:t>
            </w:r>
            <w:r w:rsidR="00AD3FE8">
              <w:rPr>
                <w:noProof/>
                <w:webHidden/>
              </w:rPr>
              <w:fldChar w:fldCharType="end"/>
            </w:r>
          </w:hyperlink>
        </w:p>
        <w:p w:rsidR="007C4C0E" w:rsidRDefault="00102807" w:rsidP="00137073">
          <w:pPr>
            <w:pStyle w:val="40"/>
            <w:tabs>
              <w:tab w:val="left" w:pos="2100"/>
              <w:tab w:val="right" w:leader="dot" w:pos="8296"/>
            </w:tabs>
            <w:rPr>
              <w:rFonts w:asciiTheme="minorHAnsi" w:eastAsiaTheme="minorEastAsia" w:hAnsiTheme="minorHAnsi" w:cstheme="minorBidi"/>
              <w:noProof/>
              <w:szCs w:val="22"/>
            </w:rPr>
          </w:pPr>
          <w:hyperlink w:anchor="_Toc316718987" w:history="1">
            <w:r w:rsidR="007C4C0E" w:rsidRPr="008C4589">
              <w:rPr>
                <w:rStyle w:val="aa"/>
                <w:noProof/>
              </w:rPr>
              <w:t>5.3.1.2.</w:t>
            </w:r>
            <w:r w:rsidR="007C4C0E">
              <w:rPr>
                <w:rFonts w:asciiTheme="minorHAnsi" w:eastAsiaTheme="minorEastAsia" w:hAnsiTheme="minorHAnsi" w:cstheme="minorBidi"/>
                <w:noProof/>
                <w:szCs w:val="22"/>
              </w:rPr>
              <w:tab/>
            </w:r>
            <w:r w:rsidR="007C4C0E" w:rsidRPr="008C4589">
              <w:rPr>
                <w:rStyle w:val="aa"/>
                <w:rFonts w:hint="eastAsia"/>
                <w:noProof/>
              </w:rPr>
              <w:t>数据结构</w:t>
            </w:r>
            <w:r w:rsidR="007C4C0E">
              <w:rPr>
                <w:noProof/>
                <w:webHidden/>
              </w:rPr>
              <w:tab/>
            </w:r>
            <w:r w:rsidR="00AD3FE8">
              <w:rPr>
                <w:noProof/>
                <w:webHidden/>
              </w:rPr>
              <w:fldChar w:fldCharType="begin"/>
            </w:r>
            <w:r w:rsidR="007C4C0E">
              <w:rPr>
                <w:noProof/>
                <w:webHidden/>
              </w:rPr>
              <w:instrText xml:space="preserve"> PAGEREF _Toc316718987 \h </w:instrText>
            </w:r>
            <w:r w:rsidR="00AD3FE8">
              <w:rPr>
                <w:noProof/>
                <w:webHidden/>
              </w:rPr>
            </w:r>
            <w:r w:rsidR="00AD3FE8">
              <w:rPr>
                <w:noProof/>
                <w:webHidden/>
              </w:rPr>
              <w:fldChar w:fldCharType="separate"/>
            </w:r>
            <w:r w:rsidR="00FF0CEF">
              <w:rPr>
                <w:noProof/>
                <w:webHidden/>
              </w:rPr>
              <w:t>28</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88" w:history="1">
            <w:r w:rsidR="007C4C0E" w:rsidRPr="008C4589">
              <w:rPr>
                <w:rStyle w:val="aa"/>
                <w:noProof/>
              </w:rPr>
              <w:t>5.3.2.</w:t>
            </w:r>
            <w:r w:rsidR="007C4C0E">
              <w:rPr>
                <w:rFonts w:asciiTheme="minorHAnsi" w:eastAsiaTheme="minorEastAsia" w:hAnsiTheme="minorHAnsi" w:cstheme="minorBidi"/>
                <w:noProof/>
                <w:szCs w:val="22"/>
              </w:rPr>
              <w:tab/>
            </w:r>
            <w:r w:rsidR="007C4C0E" w:rsidRPr="008C4589">
              <w:rPr>
                <w:rStyle w:val="aa"/>
                <w:rFonts w:hint="eastAsia"/>
                <w:noProof/>
              </w:rPr>
              <w:t>物理结构设计</w:t>
            </w:r>
            <w:r w:rsidR="007C4C0E">
              <w:rPr>
                <w:noProof/>
                <w:webHidden/>
              </w:rPr>
              <w:tab/>
            </w:r>
            <w:r w:rsidR="00AD3FE8">
              <w:rPr>
                <w:noProof/>
                <w:webHidden/>
              </w:rPr>
              <w:fldChar w:fldCharType="begin"/>
            </w:r>
            <w:r w:rsidR="007C4C0E">
              <w:rPr>
                <w:noProof/>
                <w:webHidden/>
              </w:rPr>
              <w:instrText xml:space="preserve"> PAGEREF _Toc316718988 \h </w:instrText>
            </w:r>
            <w:r w:rsidR="00AD3FE8">
              <w:rPr>
                <w:noProof/>
                <w:webHidden/>
              </w:rPr>
            </w:r>
            <w:r w:rsidR="00AD3FE8">
              <w:rPr>
                <w:noProof/>
                <w:webHidden/>
              </w:rPr>
              <w:fldChar w:fldCharType="separate"/>
            </w:r>
            <w:r w:rsidR="00FF0CEF">
              <w:rPr>
                <w:noProof/>
                <w:webHidden/>
              </w:rPr>
              <w:t>28</w:t>
            </w:r>
            <w:r w:rsidR="00AD3FE8">
              <w:rPr>
                <w:noProof/>
                <w:webHidden/>
              </w:rPr>
              <w:fldChar w:fldCharType="end"/>
            </w:r>
          </w:hyperlink>
        </w:p>
        <w:p w:rsidR="007C4C0E" w:rsidRDefault="00102807" w:rsidP="00137073">
          <w:pPr>
            <w:pStyle w:val="40"/>
            <w:tabs>
              <w:tab w:val="left" w:pos="2100"/>
              <w:tab w:val="right" w:leader="dot" w:pos="8296"/>
            </w:tabs>
            <w:rPr>
              <w:rFonts w:asciiTheme="minorHAnsi" w:eastAsiaTheme="minorEastAsia" w:hAnsiTheme="minorHAnsi" w:cstheme="minorBidi"/>
              <w:noProof/>
              <w:szCs w:val="22"/>
            </w:rPr>
          </w:pPr>
          <w:hyperlink w:anchor="_Toc316718989" w:history="1">
            <w:r w:rsidR="007C4C0E" w:rsidRPr="008C4589">
              <w:rPr>
                <w:rStyle w:val="aa"/>
                <w:noProof/>
              </w:rPr>
              <w:t>5.3.2.1.</w:t>
            </w:r>
            <w:r w:rsidR="007C4C0E">
              <w:rPr>
                <w:rFonts w:asciiTheme="minorHAnsi" w:eastAsiaTheme="minorEastAsia" w:hAnsiTheme="minorHAnsi" w:cstheme="minorBidi"/>
                <w:noProof/>
                <w:szCs w:val="22"/>
              </w:rPr>
              <w:tab/>
            </w:r>
            <w:r w:rsidR="007C4C0E" w:rsidRPr="008C4589">
              <w:rPr>
                <w:rStyle w:val="aa"/>
                <w:rFonts w:hint="eastAsia"/>
                <w:noProof/>
              </w:rPr>
              <w:t>数据字典</w:t>
            </w:r>
            <w:r w:rsidR="007C4C0E">
              <w:rPr>
                <w:noProof/>
                <w:webHidden/>
              </w:rPr>
              <w:tab/>
            </w:r>
            <w:r w:rsidR="00AD3FE8">
              <w:rPr>
                <w:noProof/>
                <w:webHidden/>
              </w:rPr>
              <w:fldChar w:fldCharType="begin"/>
            </w:r>
            <w:r w:rsidR="007C4C0E">
              <w:rPr>
                <w:noProof/>
                <w:webHidden/>
              </w:rPr>
              <w:instrText xml:space="preserve"> PAGEREF _Toc316718989 \h </w:instrText>
            </w:r>
            <w:r w:rsidR="00AD3FE8">
              <w:rPr>
                <w:noProof/>
                <w:webHidden/>
              </w:rPr>
            </w:r>
            <w:r w:rsidR="00AD3FE8">
              <w:rPr>
                <w:noProof/>
                <w:webHidden/>
              </w:rPr>
              <w:fldChar w:fldCharType="separate"/>
            </w:r>
            <w:r w:rsidR="00FF0CEF">
              <w:rPr>
                <w:noProof/>
                <w:webHidden/>
              </w:rPr>
              <w:t>28</w:t>
            </w:r>
            <w:r w:rsidR="00AD3FE8">
              <w:rPr>
                <w:noProof/>
                <w:webHidden/>
              </w:rPr>
              <w:fldChar w:fldCharType="end"/>
            </w:r>
          </w:hyperlink>
        </w:p>
        <w:p w:rsidR="007C4C0E" w:rsidRDefault="00102807" w:rsidP="00137073">
          <w:pPr>
            <w:pStyle w:val="40"/>
            <w:tabs>
              <w:tab w:val="left" w:pos="2100"/>
              <w:tab w:val="right" w:leader="dot" w:pos="8296"/>
            </w:tabs>
            <w:rPr>
              <w:rFonts w:asciiTheme="minorHAnsi" w:eastAsiaTheme="minorEastAsia" w:hAnsiTheme="minorHAnsi" w:cstheme="minorBidi"/>
              <w:noProof/>
              <w:szCs w:val="22"/>
            </w:rPr>
          </w:pPr>
          <w:hyperlink w:anchor="_Toc316718990" w:history="1">
            <w:r w:rsidR="007C4C0E" w:rsidRPr="008C4589">
              <w:rPr>
                <w:rStyle w:val="aa"/>
                <w:noProof/>
              </w:rPr>
              <w:t>5.3.2.2.</w:t>
            </w:r>
            <w:r w:rsidR="007C4C0E">
              <w:rPr>
                <w:rFonts w:asciiTheme="minorHAnsi" w:eastAsiaTheme="minorEastAsia" w:hAnsiTheme="minorHAnsi" w:cstheme="minorBidi"/>
                <w:noProof/>
                <w:szCs w:val="22"/>
              </w:rPr>
              <w:tab/>
            </w:r>
            <w:r w:rsidR="007C4C0E" w:rsidRPr="008C4589">
              <w:rPr>
                <w:rStyle w:val="aa"/>
                <w:rFonts w:hint="eastAsia"/>
                <w:noProof/>
              </w:rPr>
              <w:t>数据结构</w:t>
            </w:r>
            <w:r w:rsidR="007C4C0E">
              <w:rPr>
                <w:noProof/>
                <w:webHidden/>
              </w:rPr>
              <w:tab/>
            </w:r>
            <w:r w:rsidR="00AD3FE8">
              <w:rPr>
                <w:noProof/>
                <w:webHidden/>
              </w:rPr>
              <w:fldChar w:fldCharType="begin"/>
            </w:r>
            <w:r w:rsidR="007C4C0E">
              <w:rPr>
                <w:noProof/>
                <w:webHidden/>
              </w:rPr>
              <w:instrText xml:space="preserve"> PAGEREF _Toc316718990 \h </w:instrText>
            </w:r>
            <w:r w:rsidR="00AD3FE8">
              <w:rPr>
                <w:noProof/>
                <w:webHidden/>
              </w:rPr>
            </w:r>
            <w:r w:rsidR="00AD3FE8">
              <w:rPr>
                <w:noProof/>
                <w:webHidden/>
              </w:rPr>
              <w:fldChar w:fldCharType="separate"/>
            </w:r>
            <w:r w:rsidR="00FF0CEF">
              <w:rPr>
                <w:noProof/>
                <w:webHidden/>
              </w:rPr>
              <w:t>31</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91" w:history="1">
            <w:r w:rsidR="007C4C0E" w:rsidRPr="008C4589">
              <w:rPr>
                <w:rStyle w:val="aa"/>
                <w:noProof/>
              </w:rPr>
              <w:t>5.3.3.</w:t>
            </w:r>
            <w:r w:rsidR="007C4C0E">
              <w:rPr>
                <w:rFonts w:asciiTheme="minorHAnsi" w:eastAsiaTheme="minorEastAsia" w:hAnsiTheme="minorHAnsi" w:cstheme="minorBidi"/>
                <w:noProof/>
                <w:szCs w:val="22"/>
              </w:rPr>
              <w:tab/>
            </w:r>
            <w:r w:rsidR="007C4C0E" w:rsidRPr="008C4589">
              <w:rPr>
                <w:rStyle w:val="aa"/>
                <w:rFonts w:hint="eastAsia"/>
                <w:noProof/>
              </w:rPr>
              <w:t>数据结构与程序的关系</w:t>
            </w:r>
            <w:r w:rsidR="007C4C0E">
              <w:rPr>
                <w:noProof/>
                <w:webHidden/>
              </w:rPr>
              <w:tab/>
            </w:r>
            <w:r w:rsidR="00AD3FE8">
              <w:rPr>
                <w:noProof/>
                <w:webHidden/>
              </w:rPr>
              <w:fldChar w:fldCharType="begin"/>
            </w:r>
            <w:r w:rsidR="007C4C0E">
              <w:rPr>
                <w:noProof/>
                <w:webHidden/>
              </w:rPr>
              <w:instrText xml:space="preserve"> PAGEREF _Toc316718991 \h </w:instrText>
            </w:r>
            <w:r w:rsidR="00AD3FE8">
              <w:rPr>
                <w:noProof/>
                <w:webHidden/>
              </w:rPr>
            </w:r>
            <w:r w:rsidR="00AD3FE8">
              <w:rPr>
                <w:noProof/>
                <w:webHidden/>
              </w:rPr>
              <w:fldChar w:fldCharType="separate"/>
            </w:r>
            <w:r w:rsidR="00FF0CEF">
              <w:rPr>
                <w:noProof/>
                <w:webHidden/>
              </w:rPr>
              <w:t>32</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92" w:history="1">
            <w:r w:rsidR="007C4C0E" w:rsidRPr="008C4589">
              <w:rPr>
                <w:rStyle w:val="aa"/>
                <w:noProof/>
              </w:rPr>
              <w:t>5.4.</w:t>
            </w:r>
            <w:r w:rsidR="007C4C0E">
              <w:rPr>
                <w:rFonts w:asciiTheme="minorHAnsi" w:eastAsiaTheme="minorEastAsia" w:hAnsiTheme="minorHAnsi" w:cstheme="minorBidi"/>
                <w:noProof/>
                <w:szCs w:val="22"/>
              </w:rPr>
              <w:tab/>
            </w:r>
            <w:r w:rsidR="007C4C0E" w:rsidRPr="008C4589">
              <w:rPr>
                <w:rStyle w:val="aa"/>
                <w:rFonts w:hint="eastAsia"/>
                <w:noProof/>
              </w:rPr>
              <w:t>运行模块的组合</w:t>
            </w:r>
            <w:r w:rsidR="007C4C0E">
              <w:rPr>
                <w:noProof/>
                <w:webHidden/>
              </w:rPr>
              <w:tab/>
            </w:r>
            <w:r w:rsidR="00AD3FE8">
              <w:rPr>
                <w:noProof/>
                <w:webHidden/>
              </w:rPr>
              <w:fldChar w:fldCharType="begin"/>
            </w:r>
            <w:r w:rsidR="007C4C0E">
              <w:rPr>
                <w:noProof/>
                <w:webHidden/>
              </w:rPr>
              <w:instrText xml:space="preserve"> PAGEREF _Toc316718992 \h </w:instrText>
            </w:r>
            <w:r w:rsidR="00AD3FE8">
              <w:rPr>
                <w:noProof/>
                <w:webHidden/>
              </w:rPr>
            </w:r>
            <w:r w:rsidR="00AD3FE8">
              <w:rPr>
                <w:noProof/>
                <w:webHidden/>
              </w:rPr>
              <w:fldChar w:fldCharType="separate"/>
            </w:r>
            <w:r w:rsidR="00FF0CEF">
              <w:rPr>
                <w:noProof/>
                <w:webHidden/>
              </w:rPr>
              <w:t>33</w:t>
            </w:r>
            <w:r w:rsidR="00AD3FE8">
              <w:rPr>
                <w:noProof/>
                <w:webHidden/>
              </w:rPr>
              <w:fldChar w:fldCharType="end"/>
            </w:r>
          </w:hyperlink>
        </w:p>
        <w:p w:rsidR="007C4C0E" w:rsidRDefault="00102807" w:rsidP="00137073">
          <w:pPr>
            <w:pStyle w:val="20"/>
            <w:tabs>
              <w:tab w:val="left" w:pos="1260"/>
              <w:tab w:val="right" w:leader="dot" w:pos="8296"/>
            </w:tabs>
            <w:rPr>
              <w:rFonts w:asciiTheme="minorHAnsi" w:eastAsiaTheme="minorEastAsia" w:hAnsiTheme="minorHAnsi" w:cstheme="minorBidi"/>
              <w:noProof/>
              <w:szCs w:val="22"/>
            </w:rPr>
          </w:pPr>
          <w:hyperlink w:anchor="_Toc316718993" w:history="1">
            <w:r w:rsidR="007C4C0E" w:rsidRPr="008C4589">
              <w:rPr>
                <w:rStyle w:val="aa"/>
                <w:noProof/>
              </w:rPr>
              <w:t>5.5.</w:t>
            </w:r>
            <w:r w:rsidR="007C4C0E">
              <w:rPr>
                <w:rFonts w:asciiTheme="minorHAnsi" w:eastAsiaTheme="minorEastAsia" w:hAnsiTheme="minorHAnsi" w:cstheme="minorBidi"/>
                <w:noProof/>
                <w:szCs w:val="22"/>
              </w:rPr>
              <w:tab/>
            </w:r>
            <w:r w:rsidR="007C4C0E" w:rsidRPr="008C4589">
              <w:rPr>
                <w:rStyle w:val="aa"/>
                <w:rFonts w:hint="eastAsia"/>
                <w:noProof/>
              </w:rPr>
              <w:t>出错处理设计</w:t>
            </w:r>
            <w:r w:rsidR="007C4C0E">
              <w:rPr>
                <w:noProof/>
                <w:webHidden/>
              </w:rPr>
              <w:tab/>
            </w:r>
            <w:r w:rsidR="00AD3FE8">
              <w:rPr>
                <w:noProof/>
                <w:webHidden/>
              </w:rPr>
              <w:fldChar w:fldCharType="begin"/>
            </w:r>
            <w:r w:rsidR="007C4C0E">
              <w:rPr>
                <w:noProof/>
                <w:webHidden/>
              </w:rPr>
              <w:instrText xml:space="preserve"> PAGEREF _Toc316718993 \h </w:instrText>
            </w:r>
            <w:r w:rsidR="00AD3FE8">
              <w:rPr>
                <w:noProof/>
                <w:webHidden/>
              </w:rPr>
            </w:r>
            <w:r w:rsidR="00AD3FE8">
              <w:rPr>
                <w:noProof/>
                <w:webHidden/>
              </w:rPr>
              <w:fldChar w:fldCharType="separate"/>
            </w:r>
            <w:r w:rsidR="00FF0CEF">
              <w:rPr>
                <w:noProof/>
                <w:webHidden/>
              </w:rPr>
              <w:t>33</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94" w:history="1">
            <w:r w:rsidR="007C4C0E" w:rsidRPr="008C4589">
              <w:rPr>
                <w:rStyle w:val="aa"/>
                <w:noProof/>
              </w:rPr>
              <w:t>5.5.1.</w:t>
            </w:r>
            <w:r w:rsidR="007C4C0E">
              <w:rPr>
                <w:rFonts w:asciiTheme="minorHAnsi" w:eastAsiaTheme="minorEastAsia" w:hAnsiTheme="minorHAnsi" w:cstheme="minorBidi"/>
                <w:noProof/>
                <w:szCs w:val="22"/>
              </w:rPr>
              <w:tab/>
            </w:r>
            <w:r w:rsidR="007C4C0E" w:rsidRPr="008C4589">
              <w:rPr>
                <w:rStyle w:val="aa"/>
                <w:rFonts w:hint="eastAsia"/>
                <w:noProof/>
              </w:rPr>
              <w:t>出错输出信息</w:t>
            </w:r>
            <w:r w:rsidR="007C4C0E">
              <w:rPr>
                <w:noProof/>
                <w:webHidden/>
              </w:rPr>
              <w:tab/>
            </w:r>
            <w:r w:rsidR="00AD3FE8">
              <w:rPr>
                <w:noProof/>
                <w:webHidden/>
              </w:rPr>
              <w:fldChar w:fldCharType="begin"/>
            </w:r>
            <w:r w:rsidR="007C4C0E">
              <w:rPr>
                <w:noProof/>
                <w:webHidden/>
              </w:rPr>
              <w:instrText xml:space="preserve"> PAGEREF _Toc316718994 \h </w:instrText>
            </w:r>
            <w:r w:rsidR="00AD3FE8">
              <w:rPr>
                <w:noProof/>
                <w:webHidden/>
              </w:rPr>
            </w:r>
            <w:r w:rsidR="00AD3FE8">
              <w:rPr>
                <w:noProof/>
                <w:webHidden/>
              </w:rPr>
              <w:fldChar w:fldCharType="separate"/>
            </w:r>
            <w:r w:rsidR="00FF0CEF">
              <w:rPr>
                <w:noProof/>
                <w:webHidden/>
              </w:rPr>
              <w:t>33</w:t>
            </w:r>
            <w:r w:rsidR="00AD3FE8">
              <w:rPr>
                <w:noProof/>
                <w:webHidden/>
              </w:rPr>
              <w:fldChar w:fldCharType="end"/>
            </w:r>
          </w:hyperlink>
        </w:p>
        <w:p w:rsidR="007C4C0E" w:rsidRDefault="00102807" w:rsidP="00137073">
          <w:pPr>
            <w:pStyle w:val="30"/>
            <w:tabs>
              <w:tab w:val="left" w:pos="1680"/>
              <w:tab w:val="right" w:leader="dot" w:pos="8296"/>
            </w:tabs>
            <w:rPr>
              <w:rFonts w:asciiTheme="minorHAnsi" w:eastAsiaTheme="minorEastAsia" w:hAnsiTheme="minorHAnsi" w:cstheme="minorBidi"/>
              <w:noProof/>
              <w:szCs w:val="22"/>
            </w:rPr>
          </w:pPr>
          <w:hyperlink w:anchor="_Toc316718995" w:history="1">
            <w:r w:rsidR="007C4C0E" w:rsidRPr="008C4589">
              <w:rPr>
                <w:rStyle w:val="aa"/>
                <w:noProof/>
              </w:rPr>
              <w:t>5.5.2.</w:t>
            </w:r>
            <w:r w:rsidR="007C4C0E">
              <w:rPr>
                <w:rFonts w:asciiTheme="minorHAnsi" w:eastAsiaTheme="minorEastAsia" w:hAnsiTheme="minorHAnsi" w:cstheme="minorBidi"/>
                <w:noProof/>
                <w:szCs w:val="22"/>
              </w:rPr>
              <w:tab/>
            </w:r>
            <w:r w:rsidR="007C4C0E" w:rsidRPr="008C4589">
              <w:rPr>
                <w:rStyle w:val="aa"/>
                <w:rFonts w:hint="eastAsia"/>
                <w:noProof/>
              </w:rPr>
              <w:t>出错处理对策</w:t>
            </w:r>
            <w:r w:rsidR="007C4C0E">
              <w:rPr>
                <w:noProof/>
                <w:webHidden/>
              </w:rPr>
              <w:tab/>
            </w:r>
            <w:r w:rsidR="00AD3FE8">
              <w:rPr>
                <w:noProof/>
                <w:webHidden/>
              </w:rPr>
              <w:fldChar w:fldCharType="begin"/>
            </w:r>
            <w:r w:rsidR="007C4C0E">
              <w:rPr>
                <w:noProof/>
                <w:webHidden/>
              </w:rPr>
              <w:instrText xml:space="preserve"> PAGEREF _Toc316718995 \h </w:instrText>
            </w:r>
            <w:r w:rsidR="00AD3FE8">
              <w:rPr>
                <w:noProof/>
                <w:webHidden/>
              </w:rPr>
            </w:r>
            <w:r w:rsidR="00AD3FE8">
              <w:rPr>
                <w:noProof/>
                <w:webHidden/>
              </w:rPr>
              <w:fldChar w:fldCharType="separate"/>
            </w:r>
            <w:r w:rsidR="00FF0CEF">
              <w:rPr>
                <w:noProof/>
                <w:webHidden/>
              </w:rPr>
              <w:t>33</w:t>
            </w:r>
            <w:r w:rsidR="00AD3FE8">
              <w:rPr>
                <w:noProof/>
                <w:webHidden/>
              </w:rPr>
              <w:fldChar w:fldCharType="end"/>
            </w:r>
          </w:hyperlink>
        </w:p>
        <w:p w:rsidR="007C4C0E" w:rsidRDefault="00102807" w:rsidP="00137073">
          <w:pPr>
            <w:pStyle w:val="10"/>
            <w:tabs>
              <w:tab w:val="left" w:pos="420"/>
              <w:tab w:val="right" w:leader="dot" w:pos="8296"/>
            </w:tabs>
            <w:spacing w:before="93"/>
            <w:rPr>
              <w:rFonts w:asciiTheme="minorHAnsi" w:eastAsiaTheme="minorEastAsia" w:hAnsiTheme="minorHAnsi" w:cstheme="minorBidi"/>
              <w:noProof/>
              <w:szCs w:val="22"/>
            </w:rPr>
          </w:pPr>
          <w:hyperlink w:anchor="_Toc316718996" w:history="1">
            <w:r w:rsidR="007C4C0E" w:rsidRPr="008C4589">
              <w:rPr>
                <w:rStyle w:val="aa"/>
                <w:noProof/>
              </w:rPr>
              <w:t>6.</w:t>
            </w:r>
            <w:r w:rsidR="007C4C0E">
              <w:rPr>
                <w:rFonts w:asciiTheme="minorHAnsi" w:eastAsiaTheme="minorEastAsia" w:hAnsiTheme="minorHAnsi" w:cstheme="minorBidi"/>
                <w:noProof/>
                <w:szCs w:val="22"/>
              </w:rPr>
              <w:tab/>
            </w:r>
            <w:r w:rsidR="007C4C0E" w:rsidRPr="008C4589">
              <w:rPr>
                <w:rStyle w:val="aa"/>
                <w:rFonts w:hint="eastAsia"/>
                <w:noProof/>
              </w:rPr>
              <w:t>维护设计</w:t>
            </w:r>
            <w:r w:rsidR="007C4C0E">
              <w:rPr>
                <w:noProof/>
                <w:webHidden/>
              </w:rPr>
              <w:tab/>
            </w:r>
            <w:r w:rsidR="00AD3FE8">
              <w:rPr>
                <w:noProof/>
                <w:webHidden/>
              </w:rPr>
              <w:fldChar w:fldCharType="begin"/>
            </w:r>
            <w:r w:rsidR="007C4C0E">
              <w:rPr>
                <w:noProof/>
                <w:webHidden/>
              </w:rPr>
              <w:instrText xml:space="preserve"> PAGEREF _Toc316718996 \h </w:instrText>
            </w:r>
            <w:r w:rsidR="00AD3FE8">
              <w:rPr>
                <w:noProof/>
                <w:webHidden/>
              </w:rPr>
            </w:r>
            <w:r w:rsidR="00AD3FE8">
              <w:rPr>
                <w:noProof/>
                <w:webHidden/>
              </w:rPr>
              <w:fldChar w:fldCharType="separate"/>
            </w:r>
            <w:r w:rsidR="00FF0CEF">
              <w:rPr>
                <w:noProof/>
                <w:webHidden/>
              </w:rPr>
              <w:t>33</w:t>
            </w:r>
            <w:r w:rsidR="00AD3FE8">
              <w:rPr>
                <w:noProof/>
                <w:webHidden/>
              </w:rPr>
              <w:fldChar w:fldCharType="end"/>
            </w:r>
          </w:hyperlink>
        </w:p>
        <w:p w:rsidR="00FC298E" w:rsidRDefault="00AD3FE8" w:rsidP="007F54EA">
          <w:pPr>
            <w:spacing w:beforeLines="50" w:before="156" w:afterLines="50" w:after="156"/>
          </w:pPr>
          <w:r>
            <w:fldChar w:fldCharType="end"/>
          </w:r>
        </w:p>
      </w:sdtContent>
    </w:sdt>
    <w:p w:rsidR="0058270C" w:rsidRDefault="0058270C" w:rsidP="007F54EA">
      <w:pPr>
        <w:widowControl/>
        <w:spacing w:beforeLines="50" w:before="156" w:afterLines="50" w:after="156"/>
        <w:jc w:val="left"/>
      </w:pPr>
      <w:r>
        <w:br w:type="page"/>
      </w:r>
    </w:p>
    <w:p w:rsidR="0058270C" w:rsidRDefault="0058270C" w:rsidP="007F54EA">
      <w:pPr>
        <w:pStyle w:val="1"/>
        <w:numPr>
          <w:ilvl w:val="0"/>
          <w:numId w:val="3"/>
        </w:numPr>
        <w:spacing w:beforeLines="50" w:before="156" w:afterLines="50" w:after="156" w:line="360" w:lineRule="auto"/>
      </w:pPr>
      <w:bookmarkStart w:id="4" w:name="_Toc316718935"/>
      <w:r>
        <w:rPr>
          <w:rFonts w:hint="eastAsia"/>
        </w:rPr>
        <w:lastRenderedPageBreak/>
        <w:t>引言</w:t>
      </w:r>
      <w:bookmarkEnd w:id="4"/>
    </w:p>
    <w:p w:rsidR="0010105F" w:rsidRDefault="0010105F" w:rsidP="007F54EA">
      <w:pPr>
        <w:pStyle w:val="2"/>
        <w:numPr>
          <w:ilvl w:val="1"/>
          <w:numId w:val="3"/>
        </w:numPr>
        <w:spacing w:beforeLines="50" w:before="156" w:afterLines="50" w:after="156" w:line="360" w:lineRule="auto"/>
      </w:pPr>
      <w:bookmarkStart w:id="5" w:name="_Toc316718936"/>
      <w:r>
        <w:rPr>
          <w:rFonts w:hint="eastAsia"/>
        </w:rPr>
        <w:t>编写目的</w:t>
      </w:r>
      <w:bookmarkEnd w:id="5"/>
    </w:p>
    <w:p w:rsidR="00184B31" w:rsidRDefault="00184B31" w:rsidP="00137073">
      <w:pPr>
        <w:ind w:firstLine="420"/>
      </w:pPr>
      <w:r>
        <w:rPr>
          <w:rFonts w:hint="eastAsia"/>
        </w:rPr>
        <w:t>由前面的需求分析，得出了系统的基本需求，和基本的数据流图，要实现整个系统，需要对用户的需求进行设计，概要设计主要是利用比较抽象的语言对整个需求进行概括，确定对系统的物理配置，确定整个系统的处理流程和系统的数据结构，接口设计，实现对系统的初步设计。</w:t>
      </w:r>
    </w:p>
    <w:p w:rsidR="00184B31" w:rsidRPr="00184B31" w:rsidRDefault="00184B31" w:rsidP="00137073">
      <w:r>
        <w:rPr>
          <w:rFonts w:hint="eastAsia"/>
        </w:rPr>
        <w:tab/>
      </w:r>
      <w:r>
        <w:rPr>
          <w:rFonts w:hint="eastAsia"/>
        </w:rPr>
        <w:t>本文档给出了文本数据智能处理系统的概要设计说明，包括系统的结构、基本处理流程，最终实现的软件必须满足的功能、性能和接口等，为系统的详细设计提供基础。本说明书的编写目的在于：为编码人员提供依据：为修改、维护提供条件。本说明书的预期读者包括项目开发人员、软件维护人员、合作各方有关部门的负责人、项目组负责人和全体参加人员。</w:t>
      </w:r>
    </w:p>
    <w:p w:rsidR="0010105F" w:rsidRDefault="0010105F" w:rsidP="007F54EA">
      <w:pPr>
        <w:pStyle w:val="2"/>
        <w:numPr>
          <w:ilvl w:val="1"/>
          <w:numId w:val="3"/>
        </w:numPr>
        <w:spacing w:beforeLines="50" w:before="156" w:afterLines="50" w:after="156" w:line="360" w:lineRule="auto"/>
      </w:pPr>
      <w:bookmarkStart w:id="6" w:name="_Toc316718937"/>
      <w:r>
        <w:rPr>
          <w:rFonts w:hint="eastAsia"/>
        </w:rPr>
        <w:t>项目背景</w:t>
      </w:r>
      <w:bookmarkEnd w:id="6"/>
    </w:p>
    <w:p w:rsidR="00174DCC" w:rsidRPr="008322E6" w:rsidRDefault="00174DCC" w:rsidP="00137073">
      <w:pPr>
        <w:ind w:firstLine="420"/>
      </w:pPr>
      <w:r>
        <w:rPr>
          <w:rFonts w:hint="eastAsia"/>
        </w:rPr>
        <w:t>文本数据智能处理系统是一个比较大的系统，根据用户需求，我们将系统划分为主要的</w:t>
      </w:r>
      <w:r>
        <w:rPr>
          <w:rFonts w:hint="eastAsia"/>
        </w:rPr>
        <w:t>3</w:t>
      </w:r>
      <w:r>
        <w:rPr>
          <w:rFonts w:hint="eastAsia"/>
        </w:rPr>
        <w:t>大模块，分别是支持</w:t>
      </w:r>
      <w:r>
        <w:rPr>
          <w:rFonts w:hint="eastAsia"/>
        </w:rPr>
        <w:t>AJAX</w:t>
      </w:r>
      <w:r>
        <w:rPr>
          <w:rFonts w:hint="eastAsia"/>
        </w:rPr>
        <w:t>的定址网络爬虫模块，网页数据精确抽取模块和情感化过滤模块。</w:t>
      </w:r>
    </w:p>
    <w:p w:rsidR="00236626" w:rsidRPr="00D067DA" w:rsidRDefault="00236626" w:rsidP="00137073">
      <w:pPr>
        <w:ind w:firstLineChars="200" w:firstLine="420"/>
      </w:pPr>
      <w:r w:rsidRPr="00D067DA">
        <w:t>随着互联网内容爆炸性增长，利用网页信息提取技术和数据挖掘技术采集情报变得越来越重要，</w:t>
      </w:r>
      <w:r w:rsidRPr="00D067DA">
        <w:t>AJAX</w:t>
      </w:r>
      <w:r w:rsidRPr="00D067DA">
        <w:rPr>
          <w:rFonts w:hint="eastAsia"/>
        </w:rPr>
        <w:t>技术</w:t>
      </w:r>
      <w:r w:rsidRPr="00D067DA">
        <w:t>由于符合</w:t>
      </w:r>
      <w:r w:rsidRPr="00D067DA">
        <w:t>Web2.0</w:t>
      </w:r>
      <w:r w:rsidRPr="00D067DA">
        <w:t>时代的需要，一经提出就引起了互联网领域的广泛关注，它的问世将传统的同步式页面转变为异步式页面，给用户带来了桌面式的网页体验。但同时这一技术给搜索引擎带来了巨大的挑战。异步页面，事件触发的模式使得传统的搜索引擎前端（即网络爬虫）无法获取到全部的网页信息。</w:t>
      </w:r>
      <w:r w:rsidRPr="00D067DA">
        <w:rPr>
          <w:rFonts w:hint="eastAsia"/>
        </w:rPr>
        <w:t>通过分析和研究现有的网络爬虫和网站信息抓取软件工具，分析比较其中的优缺点和功能限制，在此基础上，形成了支持</w:t>
      </w:r>
      <w:r w:rsidRPr="00D067DA">
        <w:rPr>
          <w:rFonts w:hint="eastAsia"/>
        </w:rPr>
        <w:t>AJAX</w:t>
      </w:r>
      <w:r w:rsidRPr="00D067DA">
        <w:rPr>
          <w:rFonts w:hint="eastAsia"/>
        </w:rPr>
        <w:t>的定址网络爬虫。</w:t>
      </w:r>
    </w:p>
    <w:p w:rsidR="00236626" w:rsidRPr="00D067DA" w:rsidRDefault="00236626" w:rsidP="00137073">
      <w:pPr>
        <w:ind w:firstLineChars="200" w:firstLine="420"/>
      </w:pPr>
      <w:r w:rsidRPr="00D067DA">
        <w:rPr>
          <w:rFonts w:hint="eastAsia"/>
        </w:rPr>
        <w:t>信息精确抓取的目标是帮助用户从网上获取对他们真正有价值的信息。当前的</w:t>
      </w:r>
      <w:r w:rsidRPr="00D067DA">
        <w:rPr>
          <w:rFonts w:hint="eastAsia"/>
        </w:rPr>
        <w:t>web</w:t>
      </w:r>
      <w:r w:rsidRPr="00D067DA">
        <w:rPr>
          <w:rFonts w:hint="eastAsia"/>
        </w:rPr>
        <w:t>信息抽取系统，诸如</w:t>
      </w:r>
      <w:r w:rsidRPr="00D067DA">
        <w:t>baidu</w:t>
      </w:r>
      <w:r w:rsidRPr="00D067DA">
        <w:rPr>
          <w:rFonts w:hint="eastAsia"/>
        </w:rPr>
        <w:t>，</w:t>
      </w:r>
      <w:r w:rsidRPr="00D067DA">
        <w:t>google</w:t>
      </w:r>
      <w:r w:rsidRPr="00D067DA">
        <w:rPr>
          <w:rFonts w:hint="eastAsia"/>
        </w:rPr>
        <w:t>等搜索引擎或</w:t>
      </w:r>
      <w:r w:rsidRPr="00D067DA">
        <w:t>firtex</w:t>
      </w:r>
      <w:r w:rsidRPr="00D067DA">
        <w:rPr>
          <w:rFonts w:hint="eastAsia"/>
        </w:rPr>
        <w:t>等垂直搜索系统只能为信息需求者提供一个庞大的结果集，具体的信息还是要用户到具体的网页中查找。这种方式会耗费用户大量的时间，并且提供的结果也未必是用户真正感兴趣的内容。因此，通过对</w:t>
      </w:r>
      <w:r w:rsidRPr="00D067DA">
        <w:rPr>
          <w:rFonts w:hint="eastAsia"/>
        </w:rPr>
        <w:t>WEB</w:t>
      </w:r>
      <w:r w:rsidRPr="00D067DA">
        <w:rPr>
          <w:rFonts w:hint="eastAsia"/>
        </w:rPr>
        <w:t>信息的获取，抽取对用户真正有价值的信息，是提高企业竞争力，帮助企业员工或政府职能部门公务人员获取信息，掌握社会发展动态，了解世界状况的有效方法。</w:t>
      </w:r>
    </w:p>
    <w:p w:rsidR="00236626" w:rsidRPr="00D067DA" w:rsidRDefault="00236626" w:rsidP="00137073">
      <w:pPr>
        <w:ind w:firstLine="360"/>
      </w:pPr>
      <w:r w:rsidRPr="00D067DA">
        <w:rPr>
          <w:rFonts w:hint="eastAsia"/>
        </w:rPr>
        <w:lastRenderedPageBreak/>
        <w:t>互联网用户乐于在网络上分享自己的心情、观点与体验，因此，互联网（如</w:t>
      </w:r>
      <w:r w:rsidRPr="00D067DA">
        <w:t>Weblog</w:t>
      </w:r>
      <w:r w:rsidRPr="00D067DA">
        <w:rPr>
          <w:rFonts w:hint="eastAsia"/>
        </w:rPr>
        <w:t>和</w:t>
      </w:r>
      <w:r w:rsidRPr="00D067DA">
        <w:t>BBS</w:t>
      </w:r>
      <w:r w:rsidRPr="00D067DA">
        <w:rPr>
          <w:rFonts w:hint="eastAsia"/>
        </w:rPr>
        <w:t>论坛）上产生了大量的反映用户个体感情色彩的信息。</w:t>
      </w:r>
      <w:r w:rsidRPr="00D067DA">
        <w:rPr>
          <w:rFonts w:cs="宋体" w:hint="eastAsia"/>
          <w:kern w:val="0"/>
        </w:rPr>
        <w:t>但是，这些互联网用户产生的海量信息中夹杂着很多不健康的内容，这些不健康的内容很有可能误导公众的价值观，扰乱社会的和谐与稳定。因此，加强舆论的监管对于当今社会信息安全和维稳有着不可忽视的作用。</w:t>
      </w:r>
    </w:p>
    <w:p w:rsidR="00236626" w:rsidRPr="00D067DA" w:rsidRDefault="00236626" w:rsidP="00137073">
      <w:pPr>
        <w:pStyle w:val="a9"/>
        <w:widowControl/>
        <w:numPr>
          <w:ilvl w:val="0"/>
          <w:numId w:val="13"/>
        </w:numPr>
        <w:ind w:firstLineChars="0"/>
        <w:jc w:val="left"/>
      </w:pPr>
      <w:r w:rsidRPr="00D067DA">
        <w:rPr>
          <w:rFonts w:hint="eastAsia"/>
        </w:rPr>
        <w:t>本系统的名称：</w:t>
      </w:r>
    </w:p>
    <w:p w:rsidR="00236626" w:rsidRPr="00D067DA" w:rsidRDefault="00236626" w:rsidP="00137073">
      <w:pPr>
        <w:pStyle w:val="a9"/>
        <w:ind w:left="360" w:firstLineChars="0" w:firstLine="0"/>
      </w:pPr>
      <w:r w:rsidRPr="00D067DA">
        <w:rPr>
          <w:rFonts w:hint="eastAsia"/>
        </w:rPr>
        <w:t>文本数据智能处理系统</w:t>
      </w:r>
    </w:p>
    <w:p w:rsidR="00236626" w:rsidRPr="00D067DA" w:rsidRDefault="00236626" w:rsidP="00137073">
      <w:pPr>
        <w:pStyle w:val="a9"/>
        <w:widowControl/>
        <w:numPr>
          <w:ilvl w:val="0"/>
          <w:numId w:val="14"/>
        </w:numPr>
        <w:ind w:firstLineChars="0"/>
        <w:jc w:val="left"/>
      </w:pPr>
      <w:r w:rsidRPr="00D067DA">
        <w:rPr>
          <w:rFonts w:hint="eastAsia"/>
        </w:rPr>
        <w:t>任务提出者：</w:t>
      </w:r>
    </w:p>
    <w:p w:rsidR="00236626" w:rsidRPr="00D067DA" w:rsidRDefault="00236626" w:rsidP="00137073">
      <w:pPr>
        <w:pStyle w:val="a9"/>
        <w:ind w:left="360" w:firstLineChars="0" w:firstLine="0"/>
      </w:pPr>
      <w:r w:rsidRPr="00D067DA">
        <w:rPr>
          <w:rFonts w:hint="eastAsia"/>
        </w:rPr>
        <w:t>卓望公司</w:t>
      </w:r>
    </w:p>
    <w:p w:rsidR="00236626" w:rsidRPr="00D067DA" w:rsidRDefault="00236626" w:rsidP="00137073">
      <w:pPr>
        <w:pStyle w:val="a9"/>
        <w:widowControl/>
        <w:numPr>
          <w:ilvl w:val="0"/>
          <w:numId w:val="15"/>
        </w:numPr>
        <w:ind w:firstLineChars="0"/>
        <w:jc w:val="left"/>
      </w:pPr>
      <w:r w:rsidRPr="00D067DA">
        <w:rPr>
          <w:rFonts w:hint="eastAsia"/>
        </w:rPr>
        <w:t>开发商：</w:t>
      </w:r>
    </w:p>
    <w:p w:rsidR="00236626" w:rsidRPr="00D067DA" w:rsidRDefault="00236626" w:rsidP="00137073">
      <w:pPr>
        <w:pStyle w:val="a9"/>
        <w:ind w:left="360" w:firstLineChars="0" w:firstLine="0"/>
      </w:pPr>
      <w:r w:rsidRPr="00D067DA">
        <w:rPr>
          <w:rFonts w:hint="eastAsia"/>
        </w:rPr>
        <w:t>北京邮电大学软件学院</w:t>
      </w:r>
    </w:p>
    <w:p w:rsidR="00236626" w:rsidRPr="00D067DA" w:rsidRDefault="00236626" w:rsidP="00137073">
      <w:pPr>
        <w:pStyle w:val="a9"/>
        <w:widowControl/>
        <w:numPr>
          <w:ilvl w:val="0"/>
          <w:numId w:val="16"/>
        </w:numPr>
        <w:ind w:firstLineChars="0"/>
        <w:jc w:val="left"/>
      </w:pPr>
      <w:r w:rsidRPr="00D067DA">
        <w:rPr>
          <w:rFonts w:hint="eastAsia"/>
        </w:rPr>
        <w:t>硬件环境：</w:t>
      </w:r>
    </w:p>
    <w:p w:rsidR="00236626" w:rsidRPr="00D067DA" w:rsidRDefault="00236626" w:rsidP="00137073">
      <w:pPr>
        <w:pStyle w:val="a9"/>
        <w:ind w:left="360" w:firstLineChars="0" w:firstLine="0"/>
      </w:pPr>
      <w:r w:rsidRPr="00D067DA">
        <w:rPr>
          <w:rFonts w:hint="eastAsia"/>
        </w:rPr>
        <w:t>PC</w:t>
      </w:r>
      <w:r w:rsidRPr="00D067DA">
        <w:rPr>
          <w:rFonts w:hint="eastAsia"/>
        </w:rPr>
        <w:t>机一台</w:t>
      </w:r>
    </w:p>
    <w:p w:rsidR="0010105F" w:rsidRDefault="0010105F" w:rsidP="007F54EA">
      <w:pPr>
        <w:pStyle w:val="2"/>
        <w:numPr>
          <w:ilvl w:val="1"/>
          <w:numId w:val="3"/>
        </w:numPr>
        <w:spacing w:beforeLines="50" w:before="156" w:afterLines="50" w:after="156" w:line="360" w:lineRule="auto"/>
      </w:pPr>
      <w:bookmarkStart w:id="7" w:name="_Toc316718938"/>
      <w:r>
        <w:rPr>
          <w:rFonts w:hint="eastAsia"/>
        </w:rPr>
        <w:t>定义</w:t>
      </w:r>
      <w:r w:rsidR="00236626">
        <w:rPr>
          <w:rFonts w:hint="eastAsia"/>
        </w:rPr>
        <w:t>及缩略语</w:t>
      </w:r>
      <w:bookmarkEnd w:id="7"/>
    </w:p>
    <w:p w:rsidR="00236626" w:rsidRPr="00D067DA" w:rsidRDefault="00236626" w:rsidP="00137073">
      <w:pPr>
        <w:pStyle w:val="a9"/>
        <w:numPr>
          <w:ilvl w:val="0"/>
          <w:numId w:val="16"/>
        </w:numPr>
        <w:ind w:firstLineChars="0"/>
      </w:pPr>
      <w:r w:rsidRPr="00D067DA">
        <w:rPr>
          <w:rFonts w:hint="eastAsia"/>
        </w:rPr>
        <w:t>Web2.0</w:t>
      </w:r>
    </w:p>
    <w:p w:rsidR="00236626" w:rsidRPr="00D067DA" w:rsidRDefault="00236626" w:rsidP="00137073">
      <w:pPr>
        <w:ind w:firstLine="360"/>
      </w:pPr>
      <w:r w:rsidRPr="00D067DA">
        <w:rPr>
          <w:rFonts w:hint="eastAsia"/>
        </w:rPr>
        <w:t>Web2.0[</w:t>
      </w:r>
      <w:r w:rsidRPr="00D067DA">
        <w:rPr>
          <w:rFonts w:hint="eastAsia"/>
        </w:rPr>
        <w:t>佚名，</w:t>
      </w:r>
      <w:r w:rsidRPr="00D067DA">
        <w:rPr>
          <w:rFonts w:hint="eastAsia"/>
        </w:rPr>
        <w:t>2005]</w:t>
      </w:r>
      <w:r w:rsidRPr="00D067DA">
        <w:rPr>
          <w:rFonts w:hint="eastAsia"/>
        </w:rPr>
        <w:t>是相对</w:t>
      </w:r>
      <w:r w:rsidRPr="00D067DA">
        <w:rPr>
          <w:rFonts w:hint="eastAsia"/>
        </w:rPr>
        <w:t>Web1.0</w:t>
      </w:r>
      <w:r w:rsidRPr="00D067DA">
        <w:rPr>
          <w:rFonts w:hint="eastAsia"/>
        </w:rPr>
        <w:t>（</w:t>
      </w:r>
      <w:r w:rsidRPr="00D067DA">
        <w:rPr>
          <w:rFonts w:hint="eastAsia"/>
        </w:rPr>
        <w:t>2003</w:t>
      </w:r>
      <w:r w:rsidRPr="00D067DA">
        <w:rPr>
          <w:rFonts w:hint="eastAsia"/>
        </w:rPr>
        <w:t>年以前的互联网模式）的新的一类互联网应用的统称，是以</w:t>
      </w:r>
      <w:r w:rsidRPr="00D067DA">
        <w:rPr>
          <w:rFonts w:hint="eastAsia"/>
        </w:rPr>
        <w:t>Flickr</w:t>
      </w:r>
      <w:r w:rsidRPr="00D067DA">
        <w:rPr>
          <w:rFonts w:hint="eastAsia"/>
        </w:rPr>
        <w:t>、</w:t>
      </w:r>
      <w:r w:rsidRPr="00D067DA">
        <w:rPr>
          <w:rFonts w:hint="eastAsia"/>
        </w:rPr>
        <w:t>Craigslist</w:t>
      </w:r>
      <w:r w:rsidRPr="00D067DA">
        <w:rPr>
          <w:rFonts w:hint="eastAsia"/>
        </w:rPr>
        <w:t>、</w:t>
      </w:r>
      <w:r w:rsidRPr="00D067DA">
        <w:rPr>
          <w:rFonts w:hint="eastAsia"/>
        </w:rPr>
        <w:t>Linkedin</w:t>
      </w:r>
      <w:r w:rsidRPr="00D067DA">
        <w:rPr>
          <w:rFonts w:hint="eastAsia"/>
        </w:rPr>
        <w:t>、</w:t>
      </w:r>
      <w:r w:rsidRPr="00D067DA">
        <w:rPr>
          <w:rFonts w:hint="eastAsia"/>
        </w:rPr>
        <w:t>Tribes</w:t>
      </w:r>
      <w:r w:rsidRPr="00D067DA">
        <w:rPr>
          <w:rFonts w:hint="eastAsia"/>
        </w:rPr>
        <w:t>、</w:t>
      </w:r>
      <w:r w:rsidRPr="00D067DA">
        <w:rPr>
          <w:rFonts w:hint="eastAsia"/>
        </w:rPr>
        <w:t>Ryze</w:t>
      </w:r>
      <w:r w:rsidRPr="00D067DA">
        <w:rPr>
          <w:rFonts w:hint="eastAsia"/>
        </w:rPr>
        <w:t>、</w:t>
      </w:r>
      <w:r w:rsidRPr="00D067DA">
        <w:rPr>
          <w:rFonts w:hint="eastAsia"/>
        </w:rPr>
        <w:t>Friendster</w:t>
      </w:r>
      <w:r w:rsidRPr="00D067DA">
        <w:rPr>
          <w:rFonts w:hint="eastAsia"/>
        </w:rPr>
        <w:t>、</w:t>
      </w:r>
      <w:r w:rsidRPr="00D067DA">
        <w:rPr>
          <w:rFonts w:hint="eastAsia"/>
        </w:rPr>
        <w:t>Del.icio.us</w:t>
      </w:r>
      <w:r w:rsidRPr="00D067DA">
        <w:rPr>
          <w:rFonts w:hint="eastAsia"/>
        </w:rPr>
        <w:t>、</w:t>
      </w:r>
      <w:r w:rsidRPr="00D067DA">
        <w:rPr>
          <w:rFonts w:hint="eastAsia"/>
        </w:rPr>
        <w:t>43Things.com</w:t>
      </w:r>
      <w:r w:rsidRPr="00D067DA">
        <w:rPr>
          <w:rFonts w:hint="eastAsia"/>
        </w:rPr>
        <w:t>等网站为代表，以</w:t>
      </w:r>
      <w:r w:rsidRPr="00D067DA">
        <w:rPr>
          <w:rFonts w:hint="eastAsia"/>
        </w:rPr>
        <w:t>Blog</w:t>
      </w:r>
      <w:r w:rsidRPr="00D067DA">
        <w:rPr>
          <w:rFonts w:hint="eastAsia"/>
        </w:rPr>
        <w:t>、</w:t>
      </w:r>
      <w:r w:rsidRPr="00D067DA">
        <w:rPr>
          <w:rFonts w:hint="eastAsia"/>
        </w:rPr>
        <w:t>TAG</w:t>
      </w:r>
      <w:r w:rsidRPr="00D067DA">
        <w:rPr>
          <w:rFonts w:hint="eastAsia"/>
        </w:rPr>
        <w:t>、</w:t>
      </w:r>
      <w:r w:rsidRPr="00D067DA">
        <w:rPr>
          <w:rFonts w:hint="eastAsia"/>
        </w:rPr>
        <w:t>SNS</w:t>
      </w:r>
      <w:r w:rsidRPr="00D067DA">
        <w:rPr>
          <w:rFonts w:hint="eastAsia"/>
        </w:rPr>
        <w:t>、</w:t>
      </w:r>
      <w:r w:rsidRPr="00D067DA">
        <w:rPr>
          <w:rFonts w:hint="eastAsia"/>
        </w:rPr>
        <w:t>RSS</w:t>
      </w:r>
      <w:r w:rsidRPr="00D067DA">
        <w:rPr>
          <w:rFonts w:hint="eastAsia"/>
        </w:rPr>
        <w:t>、</w:t>
      </w:r>
      <w:r w:rsidRPr="00D067DA">
        <w:rPr>
          <w:rFonts w:hint="eastAsia"/>
        </w:rPr>
        <w:t>wiki</w:t>
      </w:r>
      <w:r w:rsidRPr="00D067DA">
        <w:rPr>
          <w:rFonts w:hint="eastAsia"/>
        </w:rPr>
        <w:t>等应用为核心，依据六度分隔、</w:t>
      </w:r>
      <w:r w:rsidRPr="00D067DA">
        <w:rPr>
          <w:rFonts w:hint="eastAsia"/>
        </w:rPr>
        <w:t>XML</w:t>
      </w:r>
      <w:r w:rsidRPr="00D067DA">
        <w:rPr>
          <w:rFonts w:hint="eastAsia"/>
        </w:rPr>
        <w:t>、</w:t>
      </w:r>
      <w:r w:rsidRPr="00D067DA">
        <w:rPr>
          <w:rFonts w:hint="eastAsia"/>
        </w:rPr>
        <w:t>AJAX</w:t>
      </w:r>
      <w:r w:rsidRPr="00D067DA">
        <w:rPr>
          <w:rFonts w:hint="eastAsia"/>
        </w:rPr>
        <w:t>等理论和技术实现的互联网新一代模式。</w:t>
      </w:r>
    </w:p>
    <w:p w:rsidR="00236626" w:rsidRPr="00D067DA" w:rsidRDefault="00236626" w:rsidP="00137073">
      <w:pPr>
        <w:pStyle w:val="a9"/>
        <w:numPr>
          <w:ilvl w:val="0"/>
          <w:numId w:val="16"/>
        </w:numPr>
        <w:ind w:firstLineChars="0"/>
      </w:pPr>
      <w:r w:rsidRPr="00D067DA">
        <w:rPr>
          <w:rFonts w:hint="eastAsia"/>
        </w:rPr>
        <w:t>AJAX</w:t>
      </w:r>
    </w:p>
    <w:p w:rsidR="00236626" w:rsidRPr="00D067DA" w:rsidRDefault="00236626" w:rsidP="00137073">
      <w:pPr>
        <w:ind w:firstLine="360"/>
      </w:pPr>
      <w:r w:rsidRPr="00D067DA">
        <w:rPr>
          <w:rFonts w:hint="eastAsia"/>
        </w:rPr>
        <w:t>AJAX</w:t>
      </w:r>
      <w:r w:rsidRPr="00D067DA">
        <w:rPr>
          <w:rFonts w:hint="eastAsia"/>
        </w:rPr>
        <w:t>（</w:t>
      </w:r>
      <w:r w:rsidRPr="00D067DA">
        <w:t>Asynchronous JavaScript and XML</w:t>
      </w:r>
      <w:r w:rsidRPr="00D067DA">
        <w:rPr>
          <w:rFonts w:hint="eastAsia"/>
        </w:rPr>
        <w:t>）</w:t>
      </w:r>
      <w:r w:rsidRPr="00D067DA">
        <w:t>是一种用于创建快速动态网页的技术</w:t>
      </w:r>
      <w:r w:rsidRPr="00D067DA">
        <w:rPr>
          <w:rFonts w:hint="eastAsia"/>
        </w:rPr>
        <w:t>，</w:t>
      </w:r>
      <w:r w:rsidRPr="00D067DA">
        <w:t>通过在后台与服务器进行少量数据交换，</w:t>
      </w:r>
      <w:r w:rsidRPr="00D067DA">
        <w:t>AJAX</w:t>
      </w:r>
      <w:r w:rsidRPr="00D067DA">
        <w:t>可以使网页实现异步更新。这意味着可以在不重新加载整个网页的情况下，对网页的某部分进行更新。</w:t>
      </w:r>
    </w:p>
    <w:p w:rsidR="00236626" w:rsidRPr="00D067DA" w:rsidRDefault="00236626" w:rsidP="00137073">
      <w:pPr>
        <w:pStyle w:val="a9"/>
        <w:numPr>
          <w:ilvl w:val="0"/>
          <w:numId w:val="16"/>
        </w:numPr>
        <w:ind w:firstLineChars="0"/>
      </w:pPr>
      <w:r w:rsidRPr="00D067DA">
        <w:rPr>
          <w:rFonts w:hint="eastAsia"/>
        </w:rPr>
        <w:t>JavaScript/Js</w:t>
      </w:r>
    </w:p>
    <w:p w:rsidR="00236626" w:rsidRPr="00D067DA" w:rsidRDefault="00236626" w:rsidP="00137073">
      <w:pPr>
        <w:ind w:firstLine="360"/>
      </w:pPr>
      <w:r w:rsidRPr="00D067DA">
        <w:rPr>
          <w:rFonts w:hint="eastAsia"/>
        </w:rPr>
        <w:t>JavaScript</w:t>
      </w:r>
      <w:r w:rsidRPr="00D067DA">
        <w:rPr>
          <w:rFonts w:hint="eastAsia"/>
        </w:rPr>
        <w:t>是因特网上最流行的脚本语言，并且可在所有主要的浏览器中运行，比方说</w:t>
      </w:r>
      <w:r w:rsidRPr="00D067DA">
        <w:rPr>
          <w:rFonts w:hint="eastAsia"/>
        </w:rPr>
        <w:t xml:space="preserve"> Internet Explorer</w:t>
      </w:r>
      <w:r w:rsidRPr="00D067DA">
        <w:rPr>
          <w:rFonts w:hint="eastAsia"/>
        </w:rPr>
        <w:t>、</w:t>
      </w:r>
      <w:r w:rsidRPr="00D067DA">
        <w:rPr>
          <w:rFonts w:hint="eastAsia"/>
        </w:rPr>
        <w:t>Mozilla</w:t>
      </w:r>
      <w:r w:rsidRPr="00D067DA">
        <w:rPr>
          <w:rFonts w:hint="eastAsia"/>
        </w:rPr>
        <w:t>、</w:t>
      </w:r>
      <w:r w:rsidRPr="00D067DA">
        <w:rPr>
          <w:rFonts w:hint="eastAsia"/>
        </w:rPr>
        <w:t>Firefox</w:t>
      </w:r>
      <w:r w:rsidRPr="00D067DA">
        <w:rPr>
          <w:rFonts w:hint="eastAsia"/>
        </w:rPr>
        <w:t>、</w:t>
      </w:r>
      <w:r w:rsidRPr="00D067DA">
        <w:rPr>
          <w:rFonts w:hint="eastAsia"/>
        </w:rPr>
        <w:t>Netscape</w:t>
      </w:r>
      <w:r w:rsidRPr="00D067DA">
        <w:rPr>
          <w:rFonts w:hint="eastAsia"/>
        </w:rPr>
        <w:t>和</w:t>
      </w:r>
      <w:r w:rsidRPr="00D067DA">
        <w:rPr>
          <w:rFonts w:hint="eastAsia"/>
        </w:rPr>
        <w:t>Opera</w:t>
      </w:r>
      <w:r w:rsidRPr="00D067DA">
        <w:rPr>
          <w:rFonts w:hint="eastAsia"/>
        </w:rPr>
        <w:t>，它被用来改进设计、验证表单、检测浏览器、创建</w:t>
      </w:r>
      <w:r w:rsidRPr="00D067DA">
        <w:rPr>
          <w:rFonts w:hint="eastAsia"/>
        </w:rPr>
        <w:t>cookies</w:t>
      </w:r>
      <w:r w:rsidRPr="00D067DA">
        <w:rPr>
          <w:rFonts w:hint="eastAsia"/>
        </w:rPr>
        <w:t>等。</w:t>
      </w:r>
    </w:p>
    <w:p w:rsidR="00236626" w:rsidRPr="00D067DA" w:rsidRDefault="00236626" w:rsidP="00137073">
      <w:pPr>
        <w:jc w:val="center"/>
      </w:pPr>
      <w:r w:rsidRPr="00D067DA">
        <w:rPr>
          <w:rFonts w:hint="eastAsia"/>
        </w:rPr>
        <w:t>表</w:t>
      </w:r>
      <w:r w:rsidRPr="00D067DA">
        <w:rPr>
          <w:rFonts w:hint="eastAsia"/>
        </w:rPr>
        <w:t>1</w:t>
      </w:r>
      <w:r w:rsidR="00DE03ED">
        <w:rPr>
          <w:rFonts w:hint="eastAsia"/>
        </w:rPr>
        <w:t>-1</w:t>
      </w:r>
      <w:r w:rsidRPr="00D067DA">
        <w:rPr>
          <w:rFonts w:hint="eastAsia"/>
        </w:rPr>
        <w:t>术语或缩略词列表</w:t>
      </w:r>
    </w:p>
    <w:tbl>
      <w:tblPr>
        <w:tblStyle w:val="ad"/>
        <w:tblW w:w="0" w:type="auto"/>
        <w:tblLook w:val="04A0" w:firstRow="1" w:lastRow="0" w:firstColumn="1" w:lastColumn="0" w:noHBand="0" w:noVBand="1"/>
      </w:tblPr>
      <w:tblGrid>
        <w:gridCol w:w="2145"/>
        <w:gridCol w:w="2145"/>
        <w:gridCol w:w="2145"/>
        <w:gridCol w:w="2087"/>
      </w:tblGrid>
      <w:tr w:rsidR="00236626" w:rsidRPr="00D067DA" w:rsidTr="00236626">
        <w:tc>
          <w:tcPr>
            <w:tcW w:w="2145" w:type="dxa"/>
            <w:vAlign w:val="center"/>
          </w:tcPr>
          <w:p w:rsidR="00236626" w:rsidRPr="00D067DA" w:rsidRDefault="00236626" w:rsidP="00137073">
            <w:pPr>
              <w:jc w:val="center"/>
              <w:rPr>
                <w:b/>
              </w:rPr>
            </w:pPr>
            <w:r w:rsidRPr="00D067DA">
              <w:rPr>
                <w:rFonts w:hint="eastAsia"/>
                <w:b/>
              </w:rPr>
              <w:lastRenderedPageBreak/>
              <w:t>序号</w:t>
            </w:r>
          </w:p>
        </w:tc>
        <w:tc>
          <w:tcPr>
            <w:tcW w:w="2145" w:type="dxa"/>
            <w:vAlign w:val="center"/>
          </w:tcPr>
          <w:p w:rsidR="00236626" w:rsidRPr="00D067DA" w:rsidRDefault="00236626" w:rsidP="00137073">
            <w:pPr>
              <w:jc w:val="center"/>
              <w:rPr>
                <w:b/>
              </w:rPr>
            </w:pPr>
            <w:r w:rsidRPr="00D067DA">
              <w:rPr>
                <w:rFonts w:hint="eastAsia"/>
                <w:b/>
              </w:rPr>
              <w:t>术语或缩略词</w:t>
            </w:r>
          </w:p>
        </w:tc>
        <w:tc>
          <w:tcPr>
            <w:tcW w:w="2145" w:type="dxa"/>
            <w:vAlign w:val="center"/>
          </w:tcPr>
          <w:p w:rsidR="00236626" w:rsidRPr="00D067DA" w:rsidRDefault="00236626" w:rsidP="00137073">
            <w:pPr>
              <w:jc w:val="center"/>
              <w:rPr>
                <w:b/>
              </w:rPr>
            </w:pPr>
            <w:r w:rsidRPr="00D067DA">
              <w:rPr>
                <w:rFonts w:hint="eastAsia"/>
                <w:b/>
              </w:rPr>
              <w:t>说明性定义</w:t>
            </w:r>
          </w:p>
        </w:tc>
        <w:tc>
          <w:tcPr>
            <w:tcW w:w="2087" w:type="dxa"/>
            <w:vAlign w:val="center"/>
          </w:tcPr>
          <w:p w:rsidR="00236626" w:rsidRPr="00D067DA" w:rsidRDefault="00236626" w:rsidP="00137073">
            <w:pPr>
              <w:jc w:val="center"/>
              <w:rPr>
                <w:b/>
              </w:rPr>
            </w:pPr>
            <w:r w:rsidRPr="00D067DA">
              <w:rPr>
                <w:rFonts w:hint="eastAsia"/>
                <w:b/>
              </w:rPr>
              <w:t>对应功能</w:t>
            </w:r>
          </w:p>
        </w:tc>
      </w:tr>
      <w:tr w:rsidR="00236626" w:rsidRPr="00D067DA" w:rsidTr="00236626">
        <w:tc>
          <w:tcPr>
            <w:tcW w:w="2145" w:type="dxa"/>
            <w:vAlign w:val="center"/>
          </w:tcPr>
          <w:p w:rsidR="00236626" w:rsidRPr="00D067DA" w:rsidRDefault="00236626" w:rsidP="00137073">
            <w:pPr>
              <w:jc w:val="center"/>
            </w:pPr>
            <w:r w:rsidRPr="00D067DA">
              <w:rPr>
                <w:rFonts w:hint="eastAsia"/>
              </w:rPr>
              <w:t>1</w:t>
            </w:r>
          </w:p>
        </w:tc>
        <w:tc>
          <w:tcPr>
            <w:tcW w:w="2145" w:type="dxa"/>
            <w:vAlign w:val="center"/>
          </w:tcPr>
          <w:p w:rsidR="00236626" w:rsidRPr="00D067DA" w:rsidRDefault="00236626" w:rsidP="00137073">
            <w:pPr>
              <w:jc w:val="center"/>
            </w:pPr>
            <w:r w:rsidRPr="00D067DA">
              <w:rPr>
                <w:rFonts w:hint="eastAsia"/>
              </w:rPr>
              <w:t>AJAX</w:t>
            </w:r>
            <w:r w:rsidRPr="00D067DA">
              <w:rPr>
                <w:rFonts w:hint="eastAsia"/>
              </w:rPr>
              <w:t>爬虫</w:t>
            </w:r>
          </w:p>
        </w:tc>
        <w:tc>
          <w:tcPr>
            <w:tcW w:w="2145" w:type="dxa"/>
            <w:vAlign w:val="center"/>
          </w:tcPr>
          <w:p w:rsidR="00236626" w:rsidRPr="00D067DA" w:rsidRDefault="00236626" w:rsidP="00137073">
            <w:pPr>
              <w:jc w:val="center"/>
            </w:pPr>
            <w:r w:rsidRPr="00D067DA">
              <w:rPr>
                <w:rFonts w:hint="eastAsia"/>
              </w:rPr>
              <w:t>为支持</w:t>
            </w:r>
            <w:r w:rsidRPr="00D067DA">
              <w:rPr>
                <w:rFonts w:hint="eastAsia"/>
              </w:rPr>
              <w:t>AJAX</w:t>
            </w:r>
            <w:r w:rsidRPr="00D067DA">
              <w:rPr>
                <w:rFonts w:hint="eastAsia"/>
              </w:rPr>
              <w:t>的定址网络爬虫的缩写</w:t>
            </w:r>
          </w:p>
        </w:tc>
        <w:tc>
          <w:tcPr>
            <w:tcW w:w="2087" w:type="dxa"/>
            <w:vAlign w:val="center"/>
          </w:tcPr>
          <w:p w:rsidR="00236626" w:rsidRPr="00D067DA" w:rsidRDefault="00236626" w:rsidP="00137073">
            <w:pPr>
              <w:jc w:val="center"/>
            </w:pPr>
            <w:r w:rsidRPr="00D067DA">
              <w:rPr>
                <w:rFonts w:hint="eastAsia"/>
              </w:rPr>
              <w:t>支持</w:t>
            </w:r>
            <w:r w:rsidRPr="00D067DA">
              <w:rPr>
                <w:rFonts w:hint="eastAsia"/>
              </w:rPr>
              <w:t>AJAX</w:t>
            </w:r>
            <w:r w:rsidRPr="00D067DA">
              <w:rPr>
                <w:rFonts w:hint="eastAsia"/>
              </w:rPr>
              <w:t>的定址网络爬虫</w:t>
            </w:r>
          </w:p>
        </w:tc>
      </w:tr>
      <w:tr w:rsidR="00236626" w:rsidRPr="00D067DA" w:rsidTr="00236626">
        <w:tc>
          <w:tcPr>
            <w:tcW w:w="2145" w:type="dxa"/>
            <w:vAlign w:val="center"/>
          </w:tcPr>
          <w:p w:rsidR="00236626" w:rsidRPr="00D067DA" w:rsidRDefault="00236626" w:rsidP="00137073">
            <w:pPr>
              <w:jc w:val="center"/>
            </w:pPr>
            <w:r w:rsidRPr="00D067DA">
              <w:rPr>
                <w:rFonts w:hint="eastAsia"/>
              </w:rPr>
              <w:t>2</w:t>
            </w:r>
          </w:p>
        </w:tc>
        <w:tc>
          <w:tcPr>
            <w:tcW w:w="2145" w:type="dxa"/>
            <w:vAlign w:val="center"/>
          </w:tcPr>
          <w:p w:rsidR="00236626" w:rsidRPr="00D067DA" w:rsidRDefault="00236626" w:rsidP="00137073">
            <w:pPr>
              <w:jc w:val="center"/>
            </w:pPr>
            <w:r w:rsidRPr="00D067DA">
              <w:rPr>
                <w:rFonts w:hint="eastAsia"/>
              </w:rPr>
              <w:t>红黑词典</w:t>
            </w:r>
          </w:p>
        </w:tc>
        <w:tc>
          <w:tcPr>
            <w:tcW w:w="2145" w:type="dxa"/>
            <w:vAlign w:val="center"/>
          </w:tcPr>
          <w:p w:rsidR="00236626" w:rsidRPr="00D067DA" w:rsidRDefault="00236626" w:rsidP="00137073">
            <w:pPr>
              <w:jc w:val="center"/>
            </w:pPr>
            <w:r w:rsidRPr="00D067DA">
              <w:rPr>
                <w:rFonts w:hint="eastAsia"/>
              </w:rPr>
              <w:t>用于情感分析的词典</w:t>
            </w:r>
          </w:p>
        </w:tc>
        <w:tc>
          <w:tcPr>
            <w:tcW w:w="2087" w:type="dxa"/>
            <w:vAlign w:val="center"/>
          </w:tcPr>
          <w:p w:rsidR="00236626" w:rsidRPr="00D067DA" w:rsidRDefault="00236626" w:rsidP="00137073">
            <w:pPr>
              <w:jc w:val="center"/>
            </w:pPr>
            <w:r w:rsidRPr="00D067DA">
              <w:rPr>
                <w:rFonts w:hint="eastAsia"/>
              </w:rPr>
              <w:t>情感化过滤</w:t>
            </w:r>
          </w:p>
        </w:tc>
      </w:tr>
    </w:tbl>
    <w:p w:rsidR="0010105F" w:rsidRDefault="0010105F" w:rsidP="007F54EA">
      <w:pPr>
        <w:pStyle w:val="2"/>
        <w:numPr>
          <w:ilvl w:val="1"/>
          <w:numId w:val="3"/>
        </w:numPr>
        <w:spacing w:beforeLines="50" w:before="156" w:afterLines="50" w:after="156" w:line="360" w:lineRule="auto"/>
      </w:pPr>
      <w:bookmarkStart w:id="8" w:name="_Toc316718939"/>
      <w:r>
        <w:rPr>
          <w:rFonts w:hint="eastAsia"/>
        </w:rPr>
        <w:t>参考资料</w:t>
      </w:r>
      <w:bookmarkEnd w:id="8"/>
    </w:p>
    <w:p w:rsidR="006826B2" w:rsidRPr="009227EF" w:rsidRDefault="005B0A1E" w:rsidP="00137073">
      <w:r>
        <w:rPr>
          <w:rFonts w:hint="eastAsia"/>
        </w:rPr>
        <w:t xml:space="preserve">[1] </w:t>
      </w:r>
      <w:r w:rsidR="006826B2" w:rsidRPr="009227EF">
        <w:rPr>
          <w:rFonts w:hint="eastAsia"/>
        </w:rPr>
        <w:t>支持</w:t>
      </w:r>
      <w:r w:rsidR="006826B2" w:rsidRPr="009227EF">
        <w:rPr>
          <w:rFonts w:hint="eastAsia"/>
        </w:rPr>
        <w:t>AJAX</w:t>
      </w:r>
      <w:r w:rsidR="006826B2" w:rsidRPr="009227EF">
        <w:rPr>
          <w:rFonts w:hint="eastAsia"/>
        </w:rPr>
        <w:t>的网络爬虫系统设计与实现</w:t>
      </w:r>
      <w:r w:rsidR="00B26BCF" w:rsidRPr="009227EF">
        <w:rPr>
          <w:rFonts w:hint="eastAsia"/>
        </w:rPr>
        <w:t>曾伟辉</w:t>
      </w:r>
      <w:r w:rsidR="006826B2" w:rsidRPr="009227EF">
        <w:rPr>
          <w:rFonts w:hint="eastAsia"/>
        </w:rPr>
        <w:t>中国科学技术大学</w:t>
      </w:r>
      <w:r w:rsidR="006826B2" w:rsidRPr="009227EF">
        <w:rPr>
          <w:rFonts w:hint="eastAsia"/>
        </w:rPr>
        <w:t>,2009</w:t>
      </w:r>
    </w:p>
    <w:p w:rsidR="0050567E" w:rsidRDefault="005B0A1E" w:rsidP="00137073">
      <w:r>
        <w:rPr>
          <w:rFonts w:hint="eastAsia"/>
        </w:rPr>
        <w:t xml:space="preserve">[2] </w:t>
      </w:r>
      <w:r w:rsidR="0050567E">
        <w:rPr>
          <w:rFonts w:hint="eastAsia"/>
        </w:rPr>
        <w:t>《软件工程导论——第</w:t>
      </w:r>
      <w:r w:rsidR="0050567E">
        <w:rPr>
          <w:rFonts w:hint="eastAsia"/>
        </w:rPr>
        <w:t>5</w:t>
      </w:r>
      <w:r w:rsidR="0050567E">
        <w:rPr>
          <w:rFonts w:hint="eastAsia"/>
        </w:rPr>
        <w:t>版》张海藩编著清华大学出版社</w:t>
      </w:r>
    </w:p>
    <w:p w:rsidR="0050567E" w:rsidRDefault="005B0A1E" w:rsidP="00137073">
      <w:r>
        <w:rPr>
          <w:rFonts w:hint="eastAsia"/>
        </w:rPr>
        <w:t xml:space="preserve">[3] </w:t>
      </w:r>
      <w:r w:rsidR="0050567E">
        <w:rPr>
          <w:rFonts w:hint="eastAsia"/>
        </w:rPr>
        <w:t>《软件工程实践导论：有关方法、设计、实现、管理之三十六计》金尊和编著清华大学出版社</w:t>
      </w:r>
    </w:p>
    <w:p w:rsidR="0050567E" w:rsidRDefault="005B0A1E" w:rsidP="00137073">
      <w:r>
        <w:rPr>
          <w:rFonts w:hint="eastAsia"/>
        </w:rPr>
        <w:t xml:space="preserve">[4] </w:t>
      </w:r>
      <w:r w:rsidR="0050567E">
        <w:rPr>
          <w:rFonts w:hint="eastAsia"/>
        </w:rPr>
        <w:t>《实用软件工程》</w:t>
      </w:r>
      <w:r w:rsidR="00B26BCF">
        <w:rPr>
          <w:rFonts w:hint="eastAsia"/>
        </w:rPr>
        <w:t>Leszek</w:t>
      </w:r>
      <w:r w:rsidR="00B26BCF">
        <w:rPr>
          <w:rFonts w:hint="eastAsia"/>
        </w:rPr>
        <w:t>，</w:t>
      </w:r>
      <w:r w:rsidR="0050567E">
        <w:rPr>
          <w:rFonts w:hint="eastAsia"/>
        </w:rPr>
        <w:t>A.Maciaszek</w:t>
      </w:r>
      <w:r w:rsidR="00B26BCF">
        <w:rPr>
          <w:rFonts w:hint="eastAsia"/>
        </w:rPr>
        <w:t>，</w:t>
      </w:r>
      <w:r w:rsidR="0050567E">
        <w:rPr>
          <w:rFonts w:hint="eastAsia"/>
        </w:rPr>
        <w:t>Bruc Lee Liong</w:t>
      </w:r>
      <w:r w:rsidR="0050567E">
        <w:rPr>
          <w:rFonts w:hint="eastAsia"/>
        </w:rPr>
        <w:t>著机械工业出版社</w:t>
      </w:r>
    </w:p>
    <w:p w:rsidR="005B0A1E" w:rsidRDefault="00690326" w:rsidP="00137073">
      <w:r>
        <w:t>[</w:t>
      </w:r>
      <w:r>
        <w:rPr>
          <w:rFonts w:hint="eastAsia"/>
        </w:rPr>
        <w:t>5</w:t>
      </w:r>
      <w:r w:rsidRPr="00690326">
        <w:t>]</w:t>
      </w:r>
      <w:r w:rsidRPr="00690326">
        <w:tab/>
        <w:t>L. Arllota, V. Crescenzi, G. Mecca, and P. Merialdo.Automatic annotation of data extraction from large Web sites. In Proceedings of the International Workshop on the Web and Databases, page</w:t>
      </w:r>
      <w:r>
        <w:t>s 7–12, San Diego, USA, 2003.</w:t>
      </w:r>
      <w:r>
        <w:cr/>
        <w:t>[</w:t>
      </w:r>
      <w:r>
        <w:rPr>
          <w:rFonts w:hint="eastAsia"/>
        </w:rPr>
        <w:t>6</w:t>
      </w:r>
      <w:r w:rsidRPr="00690326">
        <w:t>]</w:t>
      </w:r>
      <w:r w:rsidRPr="00690326">
        <w:tab/>
        <w:t>S. Zheng, D. Wu, and R. Song.Joint Optimization of Wrapper Generation and Template Detection. In Proceedings of the 13th ACM SIGKDD international conference on Knowledge discovery and data mining, 2007</w:t>
      </w:r>
    </w:p>
    <w:p w:rsidR="005B0A1E" w:rsidRPr="005B0A1E" w:rsidRDefault="005B0A1E" w:rsidP="00137073">
      <w:r w:rsidRPr="005B0A1E">
        <w:t>[</w:t>
      </w:r>
      <w:r>
        <w:rPr>
          <w:rFonts w:hint="eastAsia"/>
        </w:rPr>
        <w:t>7</w:t>
      </w:r>
      <w:r w:rsidRPr="005B0A1E">
        <w:t>] Nitin Jindal and Bing Liu. Identifying Comparative Sentences in Text Documents</w:t>
      </w:r>
      <w:r w:rsidRPr="005B0A1E">
        <w:rPr>
          <w:rFonts w:hint="eastAsia"/>
        </w:rPr>
        <w:t>[J]</w:t>
      </w:r>
      <w:r w:rsidRPr="005B0A1E">
        <w:t xml:space="preserve">. In Proceedings of the 29th Annual International ACM SIGIR Conference on Research &amp; Development on Information Retrieval (SIGIR-06). 2006. </w:t>
      </w:r>
    </w:p>
    <w:p w:rsidR="005B0A1E" w:rsidRPr="005B0A1E" w:rsidRDefault="005B0A1E" w:rsidP="00137073">
      <w:r w:rsidRPr="005B0A1E">
        <w:t>[</w:t>
      </w:r>
      <w:r>
        <w:rPr>
          <w:rFonts w:hint="eastAsia"/>
        </w:rPr>
        <w:t>8</w:t>
      </w:r>
      <w:r w:rsidRPr="005B0A1E">
        <w:t>]</w:t>
      </w:r>
      <w:r w:rsidRPr="005B0A1E">
        <w:rPr>
          <w:rFonts w:hint="eastAsia"/>
        </w:rPr>
        <w:t>王春辉</w:t>
      </w:r>
      <w:r w:rsidRPr="005B0A1E">
        <w:t xml:space="preserve">. </w:t>
      </w:r>
      <w:r w:rsidRPr="005B0A1E">
        <w:rPr>
          <w:rFonts w:hint="eastAsia"/>
        </w:rPr>
        <w:t>“假设性等级”与汉语条件句</w:t>
      </w:r>
      <w:r w:rsidRPr="005B0A1E">
        <w:rPr>
          <w:bCs/>
        </w:rPr>
        <w:t>[J</w:t>
      </w:r>
      <w:r w:rsidRPr="005B0A1E">
        <w:rPr>
          <w:rFonts w:hint="eastAsia"/>
          <w:bCs/>
        </w:rPr>
        <w:t>]</w:t>
      </w:r>
      <w:r w:rsidRPr="005B0A1E">
        <w:rPr>
          <w:rFonts w:hint="eastAsia"/>
        </w:rPr>
        <w:t>.</w:t>
      </w:r>
      <w:r w:rsidRPr="005B0A1E">
        <w:rPr>
          <w:rFonts w:hint="eastAsia"/>
        </w:rPr>
        <w:t>《汉语学报》</w:t>
      </w:r>
      <w:r w:rsidRPr="005B0A1E">
        <w:rPr>
          <w:rFonts w:hint="eastAsia"/>
        </w:rPr>
        <w:t>2010</w:t>
      </w:r>
      <w:r w:rsidRPr="005B0A1E">
        <w:rPr>
          <w:rFonts w:hint="eastAsia"/>
        </w:rPr>
        <w:t>年第</w:t>
      </w:r>
      <w:r w:rsidRPr="005B0A1E">
        <w:rPr>
          <w:rFonts w:hint="eastAsia"/>
        </w:rPr>
        <w:t>04</w:t>
      </w:r>
      <w:r w:rsidRPr="005B0A1E">
        <w:rPr>
          <w:rFonts w:hint="eastAsia"/>
        </w:rPr>
        <w:t>期</w:t>
      </w:r>
      <w:r w:rsidRPr="005B0A1E">
        <w:rPr>
          <w:rFonts w:hint="eastAsia"/>
        </w:rPr>
        <w:t>.</w:t>
      </w:r>
    </w:p>
    <w:p w:rsidR="005B0A1E" w:rsidRPr="005B0A1E" w:rsidRDefault="005B0A1E" w:rsidP="00137073">
      <w:r w:rsidRPr="005B0A1E">
        <w:t>[</w:t>
      </w:r>
      <w:r>
        <w:rPr>
          <w:rFonts w:hint="eastAsia"/>
        </w:rPr>
        <w:t>9</w:t>
      </w:r>
      <w:r w:rsidRPr="005B0A1E">
        <w:t>] Nitin Jindal and Bing Liu. Identifying Comparative Sentences in Text Documents</w:t>
      </w:r>
      <w:r w:rsidRPr="005B0A1E">
        <w:rPr>
          <w:rFonts w:hint="eastAsia"/>
        </w:rPr>
        <w:t>[J]</w:t>
      </w:r>
      <w:r w:rsidRPr="005B0A1E">
        <w:t xml:space="preserve">. In Proceedings of the 29th Annual International ACM SIGIR Conference on Research &amp; Development on Information Retrieval (SIGIR-06). 2006. </w:t>
      </w:r>
    </w:p>
    <w:p w:rsidR="005B0A1E" w:rsidRPr="005B0A1E" w:rsidRDefault="005B0A1E" w:rsidP="00137073">
      <w:r w:rsidRPr="005B0A1E">
        <w:rPr>
          <w:rFonts w:hint="eastAsia"/>
        </w:rPr>
        <w:t>[</w:t>
      </w:r>
      <w:r>
        <w:rPr>
          <w:rFonts w:hint="eastAsia"/>
        </w:rPr>
        <w:t>10</w:t>
      </w:r>
      <w:r w:rsidRPr="005B0A1E">
        <w:rPr>
          <w:rFonts w:hint="eastAsia"/>
        </w:rPr>
        <w:t>]</w:t>
      </w:r>
      <w:r w:rsidRPr="005B0A1E">
        <w:rPr>
          <w:rFonts w:hint="eastAsia"/>
          <w:bCs/>
        </w:rPr>
        <w:t>Fei Xia. The Part-Of-Speech Tagging Guidelines for the Penn Chinese TreeBank(3.0). 2000.</w:t>
      </w:r>
    </w:p>
    <w:p w:rsidR="0050567E" w:rsidRDefault="0050567E" w:rsidP="00137073">
      <w:pPr>
        <w:pStyle w:val="2"/>
        <w:numPr>
          <w:ilvl w:val="1"/>
          <w:numId w:val="3"/>
        </w:numPr>
        <w:spacing w:line="360" w:lineRule="auto"/>
      </w:pPr>
      <w:bookmarkStart w:id="9" w:name="_Toc316718940"/>
      <w:r>
        <w:rPr>
          <w:rFonts w:hint="eastAsia"/>
        </w:rPr>
        <w:t>使用的绘图工具</w:t>
      </w:r>
      <w:bookmarkEnd w:id="9"/>
    </w:p>
    <w:p w:rsidR="0050567E" w:rsidRPr="0050567E" w:rsidRDefault="0050567E" w:rsidP="00137073">
      <w:pPr>
        <w:ind w:firstLine="360"/>
      </w:pPr>
      <w:r>
        <w:rPr>
          <w:rFonts w:hint="eastAsia"/>
        </w:rPr>
        <w:t>Microsoft Office Visio</w:t>
      </w:r>
      <w:r w:rsidR="001A31C9">
        <w:rPr>
          <w:rFonts w:hint="eastAsia"/>
        </w:rPr>
        <w:t xml:space="preserve"> 2007</w:t>
      </w:r>
    </w:p>
    <w:p w:rsidR="0058270C" w:rsidRDefault="0058270C" w:rsidP="007F54EA">
      <w:pPr>
        <w:pStyle w:val="1"/>
        <w:numPr>
          <w:ilvl w:val="0"/>
          <w:numId w:val="3"/>
        </w:numPr>
        <w:spacing w:beforeLines="50" w:before="156" w:afterLines="50" w:after="156" w:line="360" w:lineRule="auto"/>
      </w:pPr>
      <w:bookmarkStart w:id="10" w:name="_Toc316718941"/>
      <w:r>
        <w:rPr>
          <w:rFonts w:hint="eastAsia"/>
        </w:rPr>
        <w:lastRenderedPageBreak/>
        <w:t>任务概述</w:t>
      </w:r>
      <w:bookmarkEnd w:id="10"/>
    </w:p>
    <w:p w:rsidR="007E219A" w:rsidRDefault="007E219A" w:rsidP="007F54EA">
      <w:pPr>
        <w:pStyle w:val="2"/>
        <w:numPr>
          <w:ilvl w:val="1"/>
          <w:numId w:val="3"/>
        </w:numPr>
        <w:spacing w:beforeLines="50" w:before="156" w:afterLines="50" w:after="156" w:line="360" w:lineRule="auto"/>
      </w:pPr>
      <w:bookmarkStart w:id="11" w:name="_Toc316718942"/>
      <w:r>
        <w:rPr>
          <w:rFonts w:hint="eastAsia"/>
        </w:rPr>
        <w:t>目标</w:t>
      </w:r>
      <w:bookmarkEnd w:id="11"/>
    </w:p>
    <w:p w:rsidR="00236626" w:rsidRDefault="00236626" w:rsidP="00137073">
      <w:pPr>
        <w:ind w:firstLine="420"/>
      </w:pPr>
      <w:r w:rsidRPr="00D067DA">
        <w:rPr>
          <w:rFonts w:hint="eastAsia"/>
        </w:rPr>
        <w:t>文本数据智能处理系统主要分为</w:t>
      </w:r>
      <w:r w:rsidRPr="00D067DA">
        <w:rPr>
          <w:rFonts w:hint="eastAsia"/>
        </w:rPr>
        <w:t>3</w:t>
      </w:r>
      <w:r w:rsidRPr="00D067DA">
        <w:rPr>
          <w:rFonts w:hint="eastAsia"/>
        </w:rPr>
        <w:t>个</w:t>
      </w:r>
      <w:r>
        <w:rPr>
          <w:rFonts w:hint="eastAsia"/>
        </w:rPr>
        <w:t>模块</w:t>
      </w:r>
      <w:r w:rsidRPr="00D067DA">
        <w:rPr>
          <w:rFonts w:hint="eastAsia"/>
        </w:rPr>
        <w:t>，他们是支持</w:t>
      </w:r>
      <w:r w:rsidRPr="00D067DA">
        <w:rPr>
          <w:rFonts w:hint="eastAsia"/>
        </w:rPr>
        <w:t>AJAX</w:t>
      </w:r>
      <w:r w:rsidRPr="00D067DA">
        <w:rPr>
          <w:rFonts w:hint="eastAsia"/>
        </w:rPr>
        <w:t>的定址网络爬虫</w:t>
      </w:r>
      <w:r>
        <w:rPr>
          <w:rFonts w:hint="eastAsia"/>
        </w:rPr>
        <w:t>模块</w:t>
      </w:r>
      <w:r w:rsidRPr="00D067DA">
        <w:rPr>
          <w:rFonts w:hint="eastAsia"/>
        </w:rPr>
        <w:t>、网页数据精确抽取</w:t>
      </w:r>
      <w:r>
        <w:rPr>
          <w:rFonts w:hint="eastAsia"/>
        </w:rPr>
        <w:t>模块</w:t>
      </w:r>
      <w:r w:rsidRPr="00D067DA">
        <w:rPr>
          <w:rFonts w:hint="eastAsia"/>
        </w:rPr>
        <w:t>以及情感化过滤</w:t>
      </w:r>
      <w:r>
        <w:rPr>
          <w:rFonts w:hint="eastAsia"/>
        </w:rPr>
        <w:t>模块</w:t>
      </w:r>
      <w:r w:rsidRPr="00D067DA">
        <w:rPr>
          <w:rFonts w:hint="eastAsia"/>
        </w:rPr>
        <w:t>。他的主要功能是通过</w:t>
      </w:r>
      <w:r w:rsidRPr="00D067DA">
        <w:rPr>
          <w:rFonts w:hint="eastAsia"/>
        </w:rPr>
        <w:t>AJAX</w:t>
      </w:r>
      <w:r w:rsidRPr="00D067DA">
        <w:rPr>
          <w:rFonts w:hint="eastAsia"/>
        </w:rPr>
        <w:t>动态页面爬取技术扩大爬取范围，并对抓取后的网页进行模板训练和信息抽取，最后对抽取后的信息进行句子以及文档级别的情感分析。</w:t>
      </w:r>
    </w:p>
    <w:p w:rsidR="00E82B1B" w:rsidRPr="00CB2236" w:rsidRDefault="00236626" w:rsidP="00137073">
      <w:pPr>
        <w:ind w:firstLine="420"/>
      </w:pPr>
      <w:r w:rsidRPr="00CB2236">
        <w:rPr>
          <w:rFonts w:hint="eastAsia"/>
        </w:rPr>
        <w:t>通过该系统的实施，</w:t>
      </w:r>
      <w:r w:rsidRPr="00CB2236">
        <w:rPr>
          <w:rFonts w:hint="eastAsia"/>
        </w:rPr>
        <w:t>AJAX</w:t>
      </w:r>
      <w:r w:rsidRPr="00CB2236">
        <w:rPr>
          <w:rFonts w:hint="eastAsia"/>
        </w:rPr>
        <w:t>爬虫将包括动态页面爬取后交给网页数据精确抽取模块</w:t>
      </w:r>
      <w:r w:rsidR="00CB2236" w:rsidRPr="00CB2236">
        <w:rPr>
          <w:rFonts w:hint="eastAsia"/>
        </w:rPr>
        <w:t>，抽取模块</w:t>
      </w:r>
      <w:r w:rsidR="00CB2236" w:rsidRPr="00CB2236">
        <w:rPr>
          <w:rFonts w:hint="eastAsia"/>
          <w:szCs w:val="21"/>
        </w:rPr>
        <w:t>将相同结构的网页通过生成的抽取模板、信息标注操作后，精确的抽取出用户感兴趣的网页数据。为后续的情感分析、信息搜集等模块提供数据。情感分析模块则</w:t>
      </w:r>
      <w:r w:rsidR="00A71E73" w:rsidRPr="00CB2236">
        <w:rPr>
          <w:rFonts w:hint="eastAsia"/>
        </w:rPr>
        <w:t>利用计算机对带有文本作者主观情感或意见的文本进行自动的分析，并推理出其情感倾向性。输入的文本可以是句子或者文档，输出为文本的情感得分，正面文档得分为正，负面得分为负。</w:t>
      </w:r>
    </w:p>
    <w:p w:rsidR="007E219A" w:rsidRDefault="007E219A" w:rsidP="007F54EA">
      <w:pPr>
        <w:pStyle w:val="2"/>
        <w:numPr>
          <w:ilvl w:val="1"/>
          <w:numId w:val="3"/>
        </w:numPr>
        <w:spacing w:beforeLines="50" w:before="156" w:afterLines="50" w:after="156" w:line="360" w:lineRule="auto"/>
      </w:pPr>
      <w:bookmarkStart w:id="12" w:name="_Toc316718943"/>
      <w:r>
        <w:rPr>
          <w:rFonts w:hint="eastAsia"/>
        </w:rPr>
        <w:t>运行环境</w:t>
      </w:r>
      <w:bookmarkEnd w:id="12"/>
    </w:p>
    <w:p w:rsidR="00A71E73" w:rsidRDefault="00A71E73" w:rsidP="00137073">
      <w:pPr>
        <w:ind w:firstLine="420"/>
      </w:pPr>
      <w:r>
        <w:rPr>
          <w:rFonts w:hint="eastAsia"/>
        </w:rPr>
        <w:t>运行平台：</w:t>
      </w:r>
      <w:r>
        <w:rPr>
          <w:rFonts w:hint="eastAsia"/>
        </w:rPr>
        <w:t>Windows XP/Windows 2000/Windows 2003/Win7</w:t>
      </w:r>
    </w:p>
    <w:p w:rsidR="00A71E73" w:rsidRPr="00665FB7" w:rsidRDefault="00A71E73" w:rsidP="00137073">
      <w:pPr>
        <w:ind w:firstLine="420"/>
      </w:pPr>
      <w:r>
        <w:rPr>
          <w:rFonts w:hint="eastAsia"/>
        </w:rPr>
        <w:t>JDK1.6</w:t>
      </w:r>
    </w:p>
    <w:p w:rsidR="007E219A" w:rsidRDefault="007E219A" w:rsidP="007F54EA">
      <w:pPr>
        <w:pStyle w:val="2"/>
        <w:numPr>
          <w:ilvl w:val="1"/>
          <w:numId w:val="3"/>
        </w:numPr>
        <w:spacing w:beforeLines="50" w:before="156" w:afterLines="50" w:after="156" w:line="360" w:lineRule="auto"/>
      </w:pPr>
      <w:bookmarkStart w:id="13" w:name="_Toc316718944"/>
      <w:r>
        <w:rPr>
          <w:rFonts w:hint="eastAsia"/>
        </w:rPr>
        <w:t>需求概述</w:t>
      </w:r>
      <w:bookmarkEnd w:id="13"/>
    </w:p>
    <w:p w:rsidR="005C628B" w:rsidRDefault="005C628B" w:rsidP="00137073">
      <w:pPr>
        <w:ind w:firstLine="420"/>
      </w:pPr>
      <w:r>
        <w:rPr>
          <w:rFonts w:hint="eastAsia"/>
        </w:rPr>
        <w:t>该文本数据智能处理系统主要包括</w:t>
      </w:r>
      <w:r>
        <w:rPr>
          <w:rFonts w:hint="eastAsia"/>
        </w:rPr>
        <w:t>3</w:t>
      </w:r>
      <w:r>
        <w:rPr>
          <w:rFonts w:hint="eastAsia"/>
        </w:rPr>
        <w:t>个功能，他们分别为支持</w:t>
      </w:r>
      <w:r>
        <w:rPr>
          <w:rFonts w:hint="eastAsia"/>
        </w:rPr>
        <w:t>AJAX</w:t>
      </w:r>
      <w:r>
        <w:rPr>
          <w:rFonts w:hint="eastAsia"/>
        </w:rPr>
        <w:t>的定址网络爬虫，网页数据精确抽取和情感化过滤。</w:t>
      </w:r>
    </w:p>
    <w:p w:rsidR="005C628B" w:rsidRDefault="005C628B" w:rsidP="00137073">
      <w:pPr>
        <w:ind w:firstLine="420"/>
      </w:pPr>
      <w:r>
        <w:rPr>
          <w:rFonts w:hint="eastAsia"/>
        </w:rPr>
        <w:t>支持</w:t>
      </w:r>
      <w:r>
        <w:rPr>
          <w:rFonts w:hint="eastAsia"/>
        </w:rPr>
        <w:t>AJAX</w:t>
      </w:r>
      <w:r>
        <w:rPr>
          <w:rFonts w:hint="eastAsia"/>
        </w:rPr>
        <w:t>的定址网络爬虫是解决从层出不穷的异步交互式网络的</w:t>
      </w:r>
      <w:r>
        <w:rPr>
          <w:rFonts w:hint="eastAsia"/>
        </w:rPr>
        <w:t>AJAX</w:t>
      </w:r>
      <w:r>
        <w:rPr>
          <w:rFonts w:hint="eastAsia"/>
        </w:rPr>
        <w:t>框架网站上抓取页面和翻页抓取问题的方案，主要解决基于</w:t>
      </w:r>
      <w:r>
        <w:rPr>
          <w:rFonts w:hint="eastAsia"/>
        </w:rPr>
        <w:t>Web2.0</w:t>
      </w:r>
      <w:r>
        <w:rPr>
          <w:rFonts w:hint="eastAsia"/>
        </w:rPr>
        <w:t>模式的采用</w:t>
      </w:r>
      <w:r>
        <w:rPr>
          <w:rFonts w:hint="eastAsia"/>
        </w:rPr>
        <w:t>AJAX</w:t>
      </w:r>
      <w:r>
        <w:rPr>
          <w:rFonts w:hint="eastAsia"/>
        </w:rPr>
        <w:t>技术的互联网应用的页面信息爬取。</w:t>
      </w:r>
    </w:p>
    <w:p w:rsidR="005C628B" w:rsidRDefault="005C628B" w:rsidP="00137073">
      <w:pPr>
        <w:ind w:firstLine="420"/>
      </w:pPr>
      <w:r>
        <w:rPr>
          <w:rFonts w:hint="eastAsia"/>
        </w:rPr>
        <w:t>网页数据精确抽取则是对爬取网页的进一步处理，主要包括生成模板，模板标注以及数据抽取</w:t>
      </w:r>
      <w:r>
        <w:rPr>
          <w:rFonts w:hint="eastAsia"/>
        </w:rPr>
        <w:t>3</w:t>
      </w:r>
      <w:r>
        <w:rPr>
          <w:rFonts w:hint="eastAsia"/>
        </w:rPr>
        <w:t>个功能。</w:t>
      </w:r>
    </w:p>
    <w:p w:rsidR="006D79EC" w:rsidRPr="00D067DA" w:rsidRDefault="006D79EC" w:rsidP="00137073">
      <w:pPr>
        <w:ind w:firstLine="420"/>
      </w:pPr>
      <w:bookmarkStart w:id="14" w:name="_Toc213555692"/>
      <w:bookmarkStart w:id="15" w:name="_Toc140045430"/>
      <w:r w:rsidRPr="00D067DA">
        <w:rPr>
          <w:rFonts w:hint="eastAsia"/>
        </w:rPr>
        <w:t>情感化过滤则利用计算机对带有文本作者主观情感或意见的文本进行自动的分析，并推理出其情感倾向性。输入的文本可以是句子或者文档，输出为文本的情感得分，正面文档得分为正，负面得分为负。</w:t>
      </w:r>
    </w:p>
    <w:p w:rsidR="007E219A" w:rsidRDefault="007E219A" w:rsidP="007F54EA">
      <w:pPr>
        <w:pStyle w:val="2"/>
        <w:numPr>
          <w:ilvl w:val="1"/>
          <w:numId w:val="3"/>
        </w:numPr>
        <w:spacing w:beforeLines="50" w:before="156" w:afterLines="50" w:after="156" w:line="360" w:lineRule="auto"/>
      </w:pPr>
      <w:bookmarkStart w:id="16" w:name="_Toc316718945"/>
      <w:bookmarkEnd w:id="14"/>
      <w:bookmarkEnd w:id="15"/>
      <w:r>
        <w:rPr>
          <w:rFonts w:hint="eastAsia"/>
        </w:rPr>
        <w:lastRenderedPageBreak/>
        <w:t>条件与限制</w:t>
      </w:r>
      <w:bookmarkEnd w:id="16"/>
    </w:p>
    <w:p w:rsidR="006D79EC" w:rsidRPr="00530D5B" w:rsidRDefault="006D79EC" w:rsidP="00137073">
      <w:pPr>
        <w:pStyle w:val="a9"/>
        <w:widowControl/>
        <w:numPr>
          <w:ilvl w:val="0"/>
          <w:numId w:val="20"/>
        </w:numPr>
        <w:ind w:firstLineChars="0"/>
        <w:jc w:val="left"/>
        <w:rPr>
          <w:b/>
        </w:rPr>
      </w:pPr>
      <w:r w:rsidRPr="00530D5B">
        <w:rPr>
          <w:rFonts w:hint="eastAsia"/>
          <w:b/>
        </w:rPr>
        <w:t>支持</w:t>
      </w:r>
      <w:r w:rsidRPr="00530D5B">
        <w:rPr>
          <w:rFonts w:hint="eastAsia"/>
          <w:b/>
        </w:rPr>
        <w:t>AJAX</w:t>
      </w:r>
      <w:r w:rsidRPr="00530D5B">
        <w:rPr>
          <w:rFonts w:hint="eastAsia"/>
          <w:b/>
        </w:rPr>
        <w:t>的定址网络爬虫：</w:t>
      </w:r>
    </w:p>
    <w:p w:rsidR="006D79EC" w:rsidRPr="00D067DA" w:rsidRDefault="006D79EC" w:rsidP="00137073">
      <w:pPr>
        <w:pStyle w:val="a9"/>
        <w:widowControl/>
        <w:numPr>
          <w:ilvl w:val="0"/>
          <w:numId w:val="18"/>
        </w:numPr>
        <w:ind w:firstLineChars="0"/>
        <w:jc w:val="left"/>
      </w:pPr>
      <w:r w:rsidRPr="00D067DA">
        <w:rPr>
          <w:rFonts w:hint="eastAsia"/>
        </w:rPr>
        <w:t>限制</w:t>
      </w:r>
      <w:r w:rsidRPr="00D067DA">
        <w:rPr>
          <w:rFonts w:hint="eastAsia"/>
        </w:rPr>
        <w:t>AJAX</w:t>
      </w:r>
      <w:r w:rsidRPr="00D067DA">
        <w:rPr>
          <w:rFonts w:hint="eastAsia"/>
        </w:rPr>
        <w:t>爬虫正常工作的主要因素是基础数据（如网页集文件）的完整性和翻页脚本的准确性。</w:t>
      </w:r>
      <w:r w:rsidR="00EA19A8">
        <w:rPr>
          <w:rFonts w:hint="eastAsia"/>
        </w:rPr>
        <w:t>另外，由于各个网站网页的结构不同，在维护的同时，要根据特殊网页编写相应的处理方法。</w:t>
      </w:r>
    </w:p>
    <w:p w:rsidR="006D79EC" w:rsidRPr="00D067DA" w:rsidRDefault="006D79EC" w:rsidP="00137073">
      <w:pPr>
        <w:pStyle w:val="a9"/>
        <w:widowControl/>
        <w:numPr>
          <w:ilvl w:val="0"/>
          <w:numId w:val="18"/>
        </w:numPr>
        <w:ind w:firstLineChars="0"/>
        <w:jc w:val="left"/>
        <w:rPr>
          <w:b/>
        </w:rPr>
      </w:pPr>
      <w:r w:rsidRPr="00D067DA">
        <w:rPr>
          <w:rFonts w:hint="eastAsia"/>
        </w:rPr>
        <w:t>限制</w:t>
      </w:r>
      <w:r w:rsidRPr="00D067DA">
        <w:rPr>
          <w:rFonts w:hint="eastAsia"/>
        </w:rPr>
        <w:t>AJAX</w:t>
      </w:r>
      <w:r w:rsidRPr="00D067DA">
        <w:rPr>
          <w:rFonts w:hint="eastAsia"/>
        </w:rPr>
        <w:t>爬虫的另外一个因素是系统的维护性和完善性，因为爬虫系统的建立不可能一次全部解决问题，开发后期和使用初期的维护工程也是一个必须考虑的因素。这里的维护工作包括数据的维护，也有系统功能的维护，包括旧功能的删除和新功能的添加等。</w:t>
      </w:r>
    </w:p>
    <w:p w:rsidR="006D79EC" w:rsidRPr="00530D5B" w:rsidRDefault="006D79EC" w:rsidP="00137073">
      <w:pPr>
        <w:pStyle w:val="a9"/>
        <w:widowControl/>
        <w:numPr>
          <w:ilvl w:val="0"/>
          <w:numId w:val="20"/>
        </w:numPr>
        <w:ind w:firstLineChars="0"/>
        <w:jc w:val="left"/>
        <w:rPr>
          <w:b/>
        </w:rPr>
      </w:pPr>
      <w:r w:rsidRPr="00530D5B">
        <w:rPr>
          <w:rFonts w:hint="eastAsia"/>
          <w:b/>
        </w:rPr>
        <w:t>情感化过滤：</w:t>
      </w:r>
    </w:p>
    <w:p w:rsidR="006D79EC" w:rsidRPr="00D067DA" w:rsidRDefault="006D79EC" w:rsidP="00137073">
      <w:pPr>
        <w:ind w:firstLine="420"/>
      </w:pPr>
      <w:r w:rsidRPr="00D067DA">
        <w:rPr>
          <w:rFonts w:hint="eastAsia"/>
        </w:rPr>
        <w:t>情感化过滤在正确安装</w:t>
      </w:r>
      <w:r w:rsidRPr="00D067DA">
        <w:rPr>
          <w:rFonts w:hint="eastAsia"/>
        </w:rPr>
        <w:t>JDK</w:t>
      </w:r>
      <w:r w:rsidRPr="00D067DA">
        <w:rPr>
          <w:rFonts w:hint="eastAsia"/>
        </w:rPr>
        <w:t>的机器上即可成功运行，但情感的褒贬义分析中影响其分析正确性的限制因素主要有以下几点：</w:t>
      </w:r>
    </w:p>
    <w:p w:rsidR="006D79EC" w:rsidRPr="00D067DA" w:rsidRDefault="006D79EC" w:rsidP="00137073">
      <w:pPr>
        <w:pStyle w:val="a9"/>
        <w:widowControl/>
        <w:numPr>
          <w:ilvl w:val="0"/>
          <w:numId w:val="19"/>
        </w:numPr>
        <w:ind w:firstLineChars="0"/>
        <w:jc w:val="left"/>
        <w:rPr>
          <w:rFonts w:ascii="宋体" w:hAnsi="宋体"/>
        </w:rPr>
      </w:pPr>
      <w:r w:rsidRPr="00D067DA">
        <w:rPr>
          <w:rFonts w:ascii="宋体" w:hAnsi="宋体" w:hint="eastAsia"/>
        </w:rPr>
        <w:t>涵盖尽可能广的范围的尽可能准确的词典对情感分析判断的结果有着不可忽视的重要作用。本系统中使用的红黑词典是通过人工收集的，收集的主题词和情感词虽然已包含较多词汇量，但因为种种原因，如新词汇的出现或者中文词语含义的多义性，导致词典仍然不够完善，部分带有情感倾向的情感词并没有能够识别。所以，红黑词典的完善程度对最终准确度的高低有着较大的限制。</w:t>
      </w:r>
    </w:p>
    <w:p w:rsidR="006D79EC" w:rsidRPr="00D067DA" w:rsidRDefault="006D79EC" w:rsidP="00137073">
      <w:pPr>
        <w:pStyle w:val="a9"/>
        <w:widowControl/>
        <w:numPr>
          <w:ilvl w:val="0"/>
          <w:numId w:val="19"/>
        </w:numPr>
        <w:ind w:firstLineChars="0"/>
        <w:jc w:val="left"/>
        <w:rPr>
          <w:rFonts w:ascii="宋体" w:hAnsi="宋体"/>
        </w:rPr>
      </w:pPr>
      <w:r w:rsidRPr="00D067DA">
        <w:rPr>
          <w:rFonts w:ascii="宋体" w:hAnsi="宋体" w:hint="eastAsia"/>
        </w:rPr>
        <w:t>限制本系统运行精度的另一个原因是篇幅大小问题，如一篇文章若篇幅过小，其中主观句的数量就相对较少，很有可能一两句话就是判断篇章情感倾向的依据，而句子中包含情感倾向的主题词和情感词过少，导致了判断的误差。</w:t>
      </w:r>
    </w:p>
    <w:p w:rsidR="006D79EC" w:rsidRDefault="006D79EC" w:rsidP="00137073">
      <w:pPr>
        <w:pStyle w:val="a9"/>
        <w:widowControl/>
        <w:numPr>
          <w:ilvl w:val="0"/>
          <w:numId w:val="19"/>
        </w:numPr>
        <w:ind w:firstLineChars="0"/>
        <w:jc w:val="left"/>
        <w:rPr>
          <w:rFonts w:ascii="宋体" w:hAnsi="宋体"/>
        </w:rPr>
      </w:pPr>
      <w:r w:rsidRPr="00D067DA">
        <w:rPr>
          <w:rFonts w:ascii="宋体" w:hAnsi="宋体" w:hint="eastAsia"/>
        </w:rPr>
        <w:t>还有一个不可忽视的限制因素是系统的维护性与完善性。因为中文句式的复杂与特殊，系统的在开发过程中很难一步到位地解决所有句式的分析问题。系统开发后期和使用初期的维护过程也是必须考虑的因素。这里的维护包括数据的维护和系统功能的维护等。</w:t>
      </w:r>
    </w:p>
    <w:p w:rsidR="007563E9" w:rsidRPr="00D067DA" w:rsidRDefault="007563E9" w:rsidP="00137073">
      <w:pPr>
        <w:pStyle w:val="a9"/>
        <w:widowControl/>
        <w:numPr>
          <w:ilvl w:val="0"/>
          <w:numId w:val="19"/>
        </w:numPr>
        <w:ind w:firstLineChars="0"/>
        <w:jc w:val="left"/>
        <w:rPr>
          <w:rFonts w:ascii="宋体" w:hAnsi="宋体"/>
        </w:rPr>
      </w:pPr>
      <w:r>
        <w:rPr>
          <w:rFonts w:ascii="宋体" w:hAnsi="宋体" w:hint="eastAsia"/>
        </w:rPr>
        <w:t>由于情感分析主要用于分析句子的褒贬性质，对新闻类及相关网站内容的支持相对较好。如果对其他性质的网站内容进行分析处理，需要对其建立相应的词典来完善。</w:t>
      </w:r>
    </w:p>
    <w:p w:rsidR="007E219A" w:rsidRDefault="00790EBE" w:rsidP="007F54EA">
      <w:pPr>
        <w:pStyle w:val="1"/>
        <w:numPr>
          <w:ilvl w:val="0"/>
          <w:numId w:val="3"/>
        </w:numPr>
        <w:spacing w:beforeLines="50" w:before="156" w:afterLines="50" w:after="156" w:line="360" w:lineRule="auto"/>
      </w:pPr>
      <w:bookmarkStart w:id="17" w:name="_Toc316718946"/>
      <w:r>
        <w:rPr>
          <w:rFonts w:hint="eastAsia"/>
        </w:rPr>
        <w:lastRenderedPageBreak/>
        <w:t>支持</w:t>
      </w:r>
      <w:r>
        <w:rPr>
          <w:rFonts w:hint="eastAsia"/>
        </w:rPr>
        <w:t>AJAX</w:t>
      </w:r>
      <w:r>
        <w:rPr>
          <w:rFonts w:hint="eastAsia"/>
        </w:rPr>
        <w:t>的定址网络爬虫</w:t>
      </w:r>
      <w:r w:rsidR="005915B4">
        <w:rPr>
          <w:rFonts w:hint="eastAsia"/>
        </w:rPr>
        <w:t>模块</w:t>
      </w:r>
      <w:bookmarkEnd w:id="17"/>
    </w:p>
    <w:p w:rsidR="006611D6" w:rsidRPr="006611D6" w:rsidRDefault="006147C8" w:rsidP="007F54EA">
      <w:pPr>
        <w:pStyle w:val="2"/>
        <w:numPr>
          <w:ilvl w:val="1"/>
          <w:numId w:val="3"/>
        </w:numPr>
        <w:spacing w:beforeLines="50" w:before="156" w:afterLines="50" w:after="156" w:line="360" w:lineRule="auto"/>
      </w:pPr>
      <w:bookmarkStart w:id="18" w:name="_Toc316718947"/>
      <w:r w:rsidRPr="006611D6">
        <w:rPr>
          <w:rFonts w:hint="eastAsia"/>
        </w:rPr>
        <w:t>系统概要设计</w:t>
      </w:r>
      <w:bookmarkEnd w:id="18"/>
    </w:p>
    <w:p w:rsidR="006611D6" w:rsidRDefault="006147C8" w:rsidP="007F54EA">
      <w:pPr>
        <w:pStyle w:val="3"/>
        <w:numPr>
          <w:ilvl w:val="2"/>
          <w:numId w:val="3"/>
        </w:numPr>
        <w:spacing w:beforeLines="50" w:before="156" w:afterLines="50" w:after="156" w:line="360" w:lineRule="auto"/>
      </w:pPr>
      <w:bookmarkStart w:id="19" w:name="_Toc316718948"/>
      <w:r>
        <w:rPr>
          <w:rFonts w:hint="eastAsia"/>
        </w:rPr>
        <w:t>系统体系结构</w:t>
      </w:r>
      <w:bookmarkEnd w:id="19"/>
    </w:p>
    <w:p w:rsidR="006611D6" w:rsidRDefault="004A5A70" w:rsidP="007F54EA">
      <w:pPr>
        <w:spacing w:beforeLines="50" w:before="156" w:afterLines="50" w:after="156"/>
        <w:jc w:val="center"/>
      </w:pPr>
      <w:r>
        <w:object w:dxaOrig="8408" w:dyaOrig="5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25pt;height:216.7pt" o:ole="">
            <v:imagedata r:id="rId9" o:title=""/>
          </v:shape>
          <o:OLEObject Type="Embed" ProgID="Visio.Drawing.11" ShapeID="_x0000_i1025" DrawAspect="Content" ObjectID="_1414607372" r:id="rId10"/>
        </w:object>
      </w:r>
    </w:p>
    <w:p w:rsidR="006611D6" w:rsidRDefault="006611D6" w:rsidP="007F54EA">
      <w:pPr>
        <w:pStyle w:val="ac"/>
        <w:spacing w:beforeLines="50" w:before="156" w:afterLines="50" w:after="156"/>
        <w:jc w:val="center"/>
      </w:pPr>
      <w:r w:rsidRPr="006D79EC">
        <w:rPr>
          <w:rFonts w:hint="eastAsia"/>
        </w:rPr>
        <w:t>图</w:t>
      </w:r>
      <w:r w:rsidR="00BA59BF">
        <w:rPr>
          <w:rFonts w:hint="eastAsia"/>
        </w:rPr>
        <w:t>3</w:t>
      </w:r>
      <w:r w:rsidR="006D79EC">
        <w:rPr>
          <w:rFonts w:hint="eastAsia"/>
        </w:rPr>
        <w:t>-1</w:t>
      </w:r>
      <w:r w:rsidR="004A5A70">
        <w:rPr>
          <w:rFonts w:hint="eastAsia"/>
        </w:rPr>
        <w:t xml:space="preserve"> </w:t>
      </w:r>
      <w:r w:rsidR="004A5A70">
        <w:rPr>
          <w:rFonts w:hint="eastAsia"/>
        </w:rPr>
        <w:t>支持</w:t>
      </w:r>
      <w:r w:rsidR="004A5A70">
        <w:rPr>
          <w:rFonts w:hint="eastAsia"/>
        </w:rPr>
        <w:t>AJAX</w:t>
      </w:r>
      <w:r w:rsidR="004A5A70">
        <w:rPr>
          <w:rFonts w:hint="eastAsia"/>
        </w:rPr>
        <w:t>的网络爬虫系统架构图</w:t>
      </w:r>
    </w:p>
    <w:p w:rsidR="00CF1E01" w:rsidRPr="00B62D42" w:rsidRDefault="00CF1E01" w:rsidP="00137073">
      <w:pPr>
        <w:pStyle w:val="ac"/>
        <w:jc w:val="left"/>
        <w:rPr>
          <w:color w:val="FF0000"/>
        </w:rPr>
      </w:pPr>
      <w:r>
        <w:rPr>
          <w:rFonts w:hint="eastAsia"/>
        </w:rPr>
        <w:t>AJAX</w:t>
      </w:r>
      <w:r>
        <w:rPr>
          <w:rFonts w:hint="eastAsia"/>
        </w:rPr>
        <w:t>框架网络爬虫系统的核心是浏览器引擎，采用</w:t>
      </w:r>
      <w:r>
        <w:rPr>
          <w:rFonts w:hint="eastAsia"/>
        </w:rPr>
        <w:t>Qt Webkit</w:t>
      </w:r>
      <w:r>
        <w:rPr>
          <w:rFonts w:hint="eastAsia"/>
        </w:rPr>
        <w:t>技术实现，与</w:t>
      </w:r>
      <w:r>
        <w:rPr>
          <w:rFonts w:hint="eastAsia"/>
        </w:rPr>
        <w:t>Cookie</w:t>
      </w:r>
      <w:r>
        <w:rPr>
          <w:rFonts w:hint="eastAsia"/>
        </w:rPr>
        <w:t>管理模块交互形成一个简易的浏览器，执行网页的分析、渲染与呈现。</w:t>
      </w:r>
      <w:r w:rsidRPr="00B62D42">
        <w:rPr>
          <w:rFonts w:hint="eastAsia"/>
          <w:color w:val="FF0000"/>
        </w:rPr>
        <w:t>同时浏览器使用</w:t>
      </w:r>
      <w:r w:rsidR="004A5A70" w:rsidRPr="00B62D42">
        <w:rPr>
          <w:rFonts w:hint="eastAsia"/>
          <w:color w:val="FF0000"/>
        </w:rPr>
        <w:t>Url</w:t>
      </w:r>
      <w:r w:rsidR="00B62D42" w:rsidRPr="00B62D42">
        <w:rPr>
          <w:rFonts w:hint="eastAsia"/>
          <w:color w:val="FF0000"/>
        </w:rPr>
        <w:t>资源库</w:t>
      </w:r>
      <w:r w:rsidRPr="00B62D42">
        <w:rPr>
          <w:rFonts w:hint="eastAsia"/>
          <w:color w:val="FF0000"/>
        </w:rPr>
        <w:t>、翻页</w:t>
      </w:r>
      <w:r w:rsidR="004A5A70" w:rsidRPr="00B62D42">
        <w:rPr>
          <w:rFonts w:hint="eastAsia"/>
          <w:color w:val="FF0000"/>
        </w:rPr>
        <w:t>脚本</w:t>
      </w:r>
      <w:r w:rsidRPr="00B62D42">
        <w:rPr>
          <w:rFonts w:hint="eastAsia"/>
          <w:color w:val="FF0000"/>
        </w:rPr>
        <w:t>和配置文件</w:t>
      </w:r>
      <w:r w:rsidR="004A5A70" w:rsidRPr="00B62D42">
        <w:rPr>
          <w:rFonts w:hint="eastAsia"/>
          <w:color w:val="FF0000"/>
        </w:rPr>
        <w:t>等</w:t>
      </w:r>
      <w:r w:rsidRPr="00B62D42">
        <w:rPr>
          <w:rFonts w:hint="eastAsia"/>
          <w:color w:val="FF0000"/>
        </w:rPr>
        <w:t>作为输入，在爬行的过程中输出</w:t>
      </w:r>
      <w:r w:rsidRPr="00B62D42">
        <w:rPr>
          <w:rFonts w:asciiTheme="minorEastAsia" w:hAnsiTheme="minorEastAsia" w:hint="eastAsia"/>
          <w:color w:val="FF0000"/>
        </w:rPr>
        <w:t>工作</w:t>
      </w:r>
      <w:r w:rsidRPr="00B62D42">
        <w:rPr>
          <w:rFonts w:hint="eastAsia"/>
          <w:color w:val="FF0000"/>
        </w:rPr>
        <w:t>日志。</w:t>
      </w:r>
      <w:r w:rsidRPr="00B62D42">
        <w:rPr>
          <w:rFonts w:hint="eastAsia"/>
          <w:color w:val="FF0000"/>
        </w:rPr>
        <w:t>Cookie</w:t>
      </w:r>
      <w:r w:rsidRPr="00B62D42">
        <w:rPr>
          <w:rFonts w:hint="eastAsia"/>
          <w:color w:val="FF0000"/>
        </w:rPr>
        <w:t>管理模块利用</w:t>
      </w:r>
      <w:r w:rsidRPr="00B62D42">
        <w:rPr>
          <w:rFonts w:hint="eastAsia"/>
          <w:color w:val="FF0000"/>
        </w:rPr>
        <w:t>Cookie</w:t>
      </w:r>
      <w:r w:rsidRPr="00B62D42">
        <w:rPr>
          <w:rFonts w:hint="eastAsia"/>
          <w:color w:val="FF0000"/>
        </w:rPr>
        <w:t>文件实现</w:t>
      </w:r>
      <w:r w:rsidRPr="00B62D42">
        <w:rPr>
          <w:rFonts w:hint="eastAsia"/>
          <w:color w:val="FF0000"/>
        </w:rPr>
        <w:t>Cookie</w:t>
      </w:r>
      <w:r w:rsidRPr="00B62D42">
        <w:rPr>
          <w:rFonts w:hint="eastAsia"/>
          <w:color w:val="FF0000"/>
        </w:rPr>
        <w:t>的保存和读取，并在浏览器工作过程中管理</w:t>
      </w:r>
      <w:r w:rsidRPr="00B62D42">
        <w:rPr>
          <w:rFonts w:hint="eastAsia"/>
          <w:color w:val="FF0000"/>
        </w:rPr>
        <w:t>Cookie</w:t>
      </w:r>
      <w:r w:rsidRPr="00B62D42">
        <w:rPr>
          <w:rFonts w:hint="eastAsia"/>
          <w:color w:val="FF0000"/>
        </w:rPr>
        <w:t>信息。用户界面分为程序主界面和浏览器界面，方便</w:t>
      </w:r>
      <w:r w:rsidRPr="00B62D42">
        <w:rPr>
          <w:rFonts w:asciiTheme="minorEastAsia" w:hAnsiTheme="minorEastAsia" w:hint="eastAsia"/>
          <w:color w:val="FF0000"/>
        </w:rPr>
        <w:t>用户管理网页抓取过程、监控网页抓取状态、观察网络爬虫所到网页等等。</w:t>
      </w:r>
    </w:p>
    <w:p w:rsidR="006147C8" w:rsidRDefault="006147C8" w:rsidP="007F54EA">
      <w:pPr>
        <w:pStyle w:val="3"/>
        <w:numPr>
          <w:ilvl w:val="2"/>
          <w:numId w:val="3"/>
        </w:numPr>
        <w:spacing w:beforeLines="50" w:before="156" w:afterLines="50" w:after="156" w:line="360" w:lineRule="auto"/>
      </w:pPr>
      <w:bookmarkStart w:id="20" w:name="_Toc316718949"/>
      <w:r>
        <w:rPr>
          <w:rFonts w:hint="eastAsia"/>
        </w:rPr>
        <w:t>系统功能模块</w:t>
      </w:r>
      <w:bookmarkEnd w:id="20"/>
    </w:p>
    <w:p w:rsidR="0010457A" w:rsidRDefault="0010457A" w:rsidP="007F54EA">
      <w:pPr>
        <w:spacing w:beforeLines="50" w:before="156" w:afterLines="50" w:after="156"/>
        <w:ind w:firstLine="420"/>
      </w:pPr>
      <w:r>
        <w:rPr>
          <w:rFonts w:hint="eastAsia"/>
        </w:rPr>
        <w:t>爬虫系统将浏览器引擎集成进爬虫内部，构建了一个</w:t>
      </w:r>
      <w:r w:rsidR="00CD029B">
        <w:rPr>
          <w:rFonts w:hint="eastAsia"/>
        </w:rPr>
        <w:t>浏览器</w:t>
      </w:r>
      <w:r>
        <w:rPr>
          <w:rFonts w:hint="eastAsia"/>
        </w:rPr>
        <w:t>，作为爬虫的核心模块，除此之外，</w:t>
      </w:r>
      <w:r w:rsidR="00064FF3">
        <w:rPr>
          <w:rFonts w:hint="eastAsia"/>
          <w:color w:val="FF0000"/>
        </w:rPr>
        <w:t>还包括链接抽取模块、脚本生成模块、</w:t>
      </w:r>
      <w:r w:rsidR="00FD614E">
        <w:rPr>
          <w:rFonts w:hint="eastAsia"/>
          <w:color w:val="FF0000"/>
        </w:rPr>
        <w:t>批量抓取模块及</w:t>
      </w:r>
      <w:r w:rsidR="00064FF3">
        <w:rPr>
          <w:rFonts w:hint="eastAsia"/>
          <w:color w:val="FF0000"/>
        </w:rPr>
        <w:t>为</w:t>
      </w:r>
      <w:r>
        <w:rPr>
          <w:rFonts w:hint="eastAsia"/>
        </w:rPr>
        <w:t>浏览器提供</w:t>
      </w:r>
      <w:r>
        <w:rPr>
          <w:rFonts w:hint="eastAsia"/>
        </w:rPr>
        <w:t>Cookie</w:t>
      </w:r>
      <w:r>
        <w:rPr>
          <w:rFonts w:hint="eastAsia"/>
        </w:rPr>
        <w:t>支持的</w:t>
      </w:r>
      <w:r>
        <w:rPr>
          <w:rFonts w:hint="eastAsia"/>
        </w:rPr>
        <w:t>Cookie</w:t>
      </w:r>
      <w:r>
        <w:rPr>
          <w:rFonts w:hint="eastAsia"/>
        </w:rPr>
        <w:t>模块。</w:t>
      </w:r>
    </w:p>
    <w:p w:rsidR="006147C8" w:rsidRPr="00064FF3" w:rsidRDefault="00064FF3" w:rsidP="007F54EA">
      <w:pPr>
        <w:pStyle w:val="4"/>
        <w:numPr>
          <w:ilvl w:val="3"/>
          <w:numId w:val="3"/>
        </w:numPr>
        <w:spacing w:beforeLines="50" w:before="156" w:afterLines="50" w:after="156" w:line="360" w:lineRule="auto"/>
        <w:rPr>
          <w:color w:val="FF0000"/>
        </w:rPr>
      </w:pPr>
      <w:r w:rsidRPr="00064FF3">
        <w:rPr>
          <w:rFonts w:hint="eastAsia"/>
          <w:color w:val="FF0000"/>
        </w:rPr>
        <w:lastRenderedPageBreak/>
        <w:t>链接抽取模块</w:t>
      </w:r>
    </w:p>
    <w:p w:rsidR="00064FF3" w:rsidRPr="00064FF3" w:rsidRDefault="0086086E" w:rsidP="007F54EA">
      <w:pPr>
        <w:ind w:left="420"/>
        <w:rPr>
          <w:rFonts w:hint="eastAsia"/>
          <w:color w:val="FF0000"/>
        </w:rPr>
      </w:pPr>
      <w:r>
        <w:rPr>
          <w:rFonts w:hint="eastAsia"/>
          <w:color w:val="FF0000"/>
        </w:rPr>
        <w:t>链接抽取模块用来抽取一定数量的</w:t>
      </w:r>
      <w:r>
        <w:rPr>
          <w:rFonts w:hint="eastAsia"/>
          <w:color w:val="FF0000"/>
        </w:rPr>
        <w:t>Url</w:t>
      </w:r>
      <w:r w:rsidR="00ED52B8">
        <w:rPr>
          <w:rFonts w:hint="eastAsia"/>
          <w:color w:val="FF0000"/>
        </w:rPr>
        <w:t>形成一个</w:t>
      </w:r>
      <w:r w:rsidR="00ED52B8">
        <w:rPr>
          <w:rFonts w:hint="eastAsia"/>
          <w:color w:val="FF0000"/>
        </w:rPr>
        <w:t>Url</w:t>
      </w:r>
      <w:r>
        <w:rPr>
          <w:rFonts w:hint="eastAsia"/>
          <w:color w:val="FF0000"/>
        </w:rPr>
        <w:t>集</w:t>
      </w:r>
      <w:r w:rsidR="00ED52B8">
        <w:rPr>
          <w:rFonts w:hint="eastAsia"/>
          <w:color w:val="FF0000"/>
        </w:rPr>
        <w:t>的</w:t>
      </w:r>
      <w:r w:rsidR="00ED52B8">
        <w:rPr>
          <w:rFonts w:hint="eastAsia"/>
          <w:color w:val="FF0000"/>
        </w:rPr>
        <w:t>txt</w:t>
      </w:r>
      <w:r w:rsidR="00ED52B8">
        <w:rPr>
          <w:rFonts w:hint="eastAsia"/>
          <w:color w:val="FF0000"/>
        </w:rPr>
        <w:t>文件。</w:t>
      </w:r>
      <w:bookmarkStart w:id="21" w:name="_GoBack"/>
      <w:bookmarkEnd w:id="21"/>
    </w:p>
    <w:p w:rsidR="00064FF3" w:rsidRDefault="00064FF3" w:rsidP="007F54EA">
      <w:pPr>
        <w:pStyle w:val="4"/>
        <w:numPr>
          <w:ilvl w:val="3"/>
          <w:numId w:val="3"/>
        </w:numPr>
        <w:spacing w:beforeLines="50" w:before="156" w:afterLines="50" w:after="156" w:line="360" w:lineRule="auto"/>
        <w:rPr>
          <w:color w:val="FF0000"/>
        </w:rPr>
      </w:pPr>
      <w:r w:rsidRPr="00064FF3">
        <w:rPr>
          <w:rFonts w:hint="eastAsia"/>
          <w:color w:val="FF0000"/>
        </w:rPr>
        <w:t>脚本</w:t>
      </w:r>
      <w:r w:rsidR="00B62D42" w:rsidRPr="00064FF3">
        <w:rPr>
          <w:rFonts w:hint="eastAsia"/>
          <w:color w:val="FF0000"/>
        </w:rPr>
        <w:t>生成</w:t>
      </w:r>
      <w:r w:rsidRPr="00064FF3">
        <w:rPr>
          <w:rFonts w:hint="eastAsia"/>
          <w:color w:val="FF0000"/>
        </w:rPr>
        <w:t>模块</w:t>
      </w:r>
    </w:p>
    <w:p w:rsidR="00064FF3" w:rsidRDefault="00BB7B59" w:rsidP="007F54EA">
      <w:pPr>
        <w:spacing w:beforeLines="50" w:before="156" w:afterLines="50" w:after="156"/>
        <w:ind w:firstLine="420"/>
        <w:rPr>
          <w:color w:val="FF0000"/>
        </w:rPr>
      </w:pPr>
      <w:r w:rsidRPr="0037010E">
        <w:rPr>
          <w:rFonts w:hint="eastAsia"/>
          <w:color w:val="FF0000"/>
        </w:rPr>
        <w:t>生成脚本模块主要用来</w:t>
      </w:r>
      <w:r w:rsidR="0037010E" w:rsidRPr="0037010E">
        <w:rPr>
          <w:rFonts w:hint="eastAsia"/>
          <w:color w:val="FF0000"/>
        </w:rPr>
        <w:t>针对同一类结构的网页生成翻页脚本文件。</w:t>
      </w:r>
    </w:p>
    <w:p w:rsidR="00B62D42" w:rsidRDefault="00B62D42" w:rsidP="007F54EA">
      <w:pPr>
        <w:pStyle w:val="4"/>
        <w:numPr>
          <w:ilvl w:val="3"/>
          <w:numId w:val="3"/>
        </w:numPr>
        <w:spacing w:beforeLines="50" w:before="156" w:afterLines="50" w:after="156" w:line="360" w:lineRule="auto"/>
        <w:rPr>
          <w:color w:val="FF0000"/>
        </w:rPr>
      </w:pPr>
      <w:r>
        <w:rPr>
          <w:rFonts w:hint="eastAsia"/>
          <w:color w:val="FF0000"/>
        </w:rPr>
        <w:t>批量抓取</w:t>
      </w:r>
      <w:r w:rsidRPr="00064FF3">
        <w:rPr>
          <w:rFonts w:hint="eastAsia"/>
          <w:color w:val="FF0000"/>
        </w:rPr>
        <w:t>模块</w:t>
      </w:r>
    </w:p>
    <w:p w:rsidR="00B62D42" w:rsidRDefault="00B62D42" w:rsidP="007F54EA">
      <w:pPr>
        <w:spacing w:beforeLines="50" w:before="156" w:afterLines="50" w:after="156"/>
        <w:ind w:firstLine="420"/>
        <w:rPr>
          <w:color w:val="FF0000"/>
        </w:rPr>
      </w:pPr>
      <w:r>
        <w:rPr>
          <w:rFonts w:hint="eastAsia"/>
          <w:color w:val="FF0000"/>
        </w:rPr>
        <w:t>批量抓取模块</w:t>
      </w:r>
      <w:r w:rsidRPr="0037010E">
        <w:rPr>
          <w:rFonts w:hint="eastAsia"/>
          <w:color w:val="FF0000"/>
        </w:rPr>
        <w:t>主要</w:t>
      </w:r>
      <w:r>
        <w:rPr>
          <w:rFonts w:hint="eastAsia"/>
          <w:color w:val="FF0000"/>
        </w:rPr>
        <w:t>使用</w:t>
      </w:r>
      <w:r w:rsidRPr="00B62D42">
        <w:rPr>
          <w:rFonts w:hint="eastAsia"/>
          <w:color w:val="FF0000"/>
        </w:rPr>
        <w:t>Url</w:t>
      </w:r>
      <w:r w:rsidRPr="00B62D42">
        <w:rPr>
          <w:rFonts w:hint="eastAsia"/>
          <w:color w:val="FF0000"/>
        </w:rPr>
        <w:t>资源库、翻页脚本和配置文件等作为输入</w:t>
      </w:r>
      <w:r>
        <w:rPr>
          <w:rFonts w:hint="eastAsia"/>
          <w:color w:val="FF0000"/>
        </w:rPr>
        <w:t>，利用</w:t>
      </w:r>
      <w:r w:rsidRPr="00B62D42">
        <w:rPr>
          <w:rFonts w:hint="eastAsia"/>
          <w:color w:val="FF0000"/>
        </w:rPr>
        <w:t>浏览器</w:t>
      </w:r>
      <w:r>
        <w:rPr>
          <w:rFonts w:hint="eastAsia"/>
          <w:color w:val="FF0000"/>
        </w:rPr>
        <w:t>批量爬行链接，获取页面内容，</w:t>
      </w:r>
      <w:r w:rsidRPr="00B62D42">
        <w:rPr>
          <w:rFonts w:hint="eastAsia"/>
          <w:color w:val="FF0000"/>
        </w:rPr>
        <w:t>并写入本地静态</w:t>
      </w:r>
      <w:r w:rsidRPr="00B62D42">
        <w:rPr>
          <w:rFonts w:hint="eastAsia"/>
          <w:color w:val="FF0000"/>
        </w:rPr>
        <w:t>html</w:t>
      </w:r>
      <w:r w:rsidRPr="00B62D42">
        <w:rPr>
          <w:rFonts w:hint="eastAsia"/>
          <w:color w:val="FF0000"/>
        </w:rPr>
        <w:t>文件。形成</w:t>
      </w:r>
      <w:r w:rsidRPr="00B62D42">
        <w:rPr>
          <w:rFonts w:hint="eastAsia"/>
          <w:color w:val="FF0000"/>
        </w:rPr>
        <w:t>AJAX</w:t>
      </w:r>
      <w:r w:rsidRPr="00B62D42">
        <w:rPr>
          <w:rFonts w:hint="eastAsia"/>
          <w:color w:val="FF0000"/>
        </w:rPr>
        <w:t>站点的本地镜像。</w:t>
      </w:r>
    </w:p>
    <w:p w:rsidR="00064FF3" w:rsidRDefault="00064FF3" w:rsidP="007F54EA">
      <w:pPr>
        <w:pStyle w:val="4"/>
        <w:numPr>
          <w:ilvl w:val="3"/>
          <w:numId w:val="3"/>
        </w:numPr>
        <w:spacing w:beforeLines="50" w:before="156" w:afterLines="50" w:after="156" w:line="360" w:lineRule="auto"/>
      </w:pPr>
      <w:r>
        <w:rPr>
          <w:rFonts w:hint="eastAsia"/>
        </w:rPr>
        <w:t>浏览器</w:t>
      </w:r>
    </w:p>
    <w:p w:rsidR="0010457A" w:rsidRDefault="00CD029B" w:rsidP="007F54EA">
      <w:pPr>
        <w:spacing w:beforeLines="50" w:before="156" w:afterLines="50" w:after="156"/>
        <w:ind w:firstLine="420"/>
      </w:pPr>
      <w:r>
        <w:rPr>
          <w:rFonts w:hint="eastAsia"/>
        </w:rPr>
        <w:t>浏览器</w:t>
      </w:r>
      <w:r w:rsidR="0010457A">
        <w:rPr>
          <w:rFonts w:hint="eastAsia"/>
        </w:rPr>
        <w:t>的主要功能是加载网页，分析页面，解析</w:t>
      </w:r>
      <w:r w:rsidR="0010457A">
        <w:rPr>
          <w:rFonts w:hint="eastAsia"/>
        </w:rPr>
        <w:t>JavaScript</w:t>
      </w:r>
      <w:r w:rsidR="0010457A">
        <w:rPr>
          <w:rFonts w:hint="eastAsia"/>
        </w:rPr>
        <w:t>代码和</w:t>
      </w:r>
      <w:r w:rsidR="0010457A">
        <w:rPr>
          <w:rFonts w:hint="eastAsia"/>
        </w:rPr>
        <w:t>AJAX</w:t>
      </w:r>
      <w:r w:rsidR="0010457A">
        <w:rPr>
          <w:rFonts w:hint="eastAsia"/>
        </w:rPr>
        <w:t>代码，当网页加载完成后，保存页面信息，并执行对应网站的翻页规则脚本，获取分页内容。</w:t>
      </w:r>
    </w:p>
    <w:p w:rsidR="006147C8" w:rsidRDefault="006147C8" w:rsidP="007F54EA">
      <w:pPr>
        <w:pStyle w:val="4"/>
        <w:numPr>
          <w:ilvl w:val="3"/>
          <w:numId w:val="3"/>
        </w:numPr>
        <w:spacing w:beforeLines="50" w:before="156" w:afterLines="50" w:after="156" w:line="360" w:lineRule="auto"/>
      </w:pPr>
      <w:bookmarkStart w:id="22" w:name="_Toc316718951"/>
      <w:r>
        <w:rPr>
          <w:rFonts w:hint="eastAsia"/>
        </w:rPr>
        <w:t>Cookie</w:t>
      </w:r>
      <w:r>
        <w:rPr>
          <w:rFonts w:hint="eastAsia"/>
        </w:rPr>
        <w:t>管理</w:t>
      </w:r>
      <w:bookmarkEnd w:id="22"/>
    </w:p>
    <w:p w:rsidR="0010457A" w:rsidRPr="0010457A" w:rsidRDefault="0010457A" w:rsidP="007F54EA">
      <w:pPr>
        <w:spacing w:beforeLines="50" w:before="156" w:afterLines="50" w:after="156"/>
        <w:ind w:firstLine="420"/>
      </w:pPr>
      <w:r>
        <w:rPr>
          <w:rFonts w:hint="eastAsia"/>
        </w:rPr>
        <w:t>对</w:t>
      </w:r>
      <w:r>
        <w:rPr>
          <w:rFonts w:hint="eastAsia"/>
        </w:rPr>
        <w:t>Cookie</w:t>
      </w:r>
      <w:r>
        <w:rPr>
          <w:rFonts w:hint="eastAsia"/>
        </w:rPr>
        <w:t>进行管理，主要包括读取、保存和清除操作。</w:t>
      </w:r>
    </w:p>
    <w:p w:rsidR="006147C8" w:rsidDel="0037010E" w:rsidRDefault="006147C8" w:rsidP="007F54EA">
      <w:pPr>
        <w:pStyle w:val="4"/>
        <w:numPr>
          <w:ilvl w:val="3"/>
          <w:numId w:val="3"/>
        </w:numPr>
        <w:spacing w:beforeLines="50" w:before="156" w:afterLines="50" w:after="156" w:line="360" w:lineRule="auto"/>
        <w:rPr>
          <w:del w:id="23" w:author="MC SYSTEM" w:date="2012-11-16T16:40:00Z"/>
        </w:rPr>
      </w:pPr>
      <w:bookmarkStart w:id="24" w:name="_Toc316718952"/>
      <w:del w:id="25" w:author="MC SYSTEM" w:date="2012-11-16T16:40:00Z">
        <w:r w:rsidDel="0037010E">
          <w:rPr>
            <w:rFonts w:hint="eastAsia"/>
          </w:rPr>
          <w:delText>通信模块</w:delText>
        </w:r>
        <w:bookmarkEnd w:id="24"/>
      </w:del>
    </w:p>
    <w:p w:rsidR="0010457A" w:rsidRPr="00A07BDF" w:rsidDel="0037010E" w:rsidRDefault="0010457A" w:rsidP="007F54EA">
      <w:pPr>
        <w:spacing w:beforeLines="50" w:before="156" w:afterLines="50" w:after="156"/>
        <w:ind w:firstLine="420"/>
        <w:rPr>
          <w:del w:id="26" w:author="MC SYSTEM" w:date="2012-11-16T16:40:00Z"/>
        </w:rPr>
      </w:pPr>
      <w:del w:id="27" w:author="MC SYSTEM" w:date="2012-11-16T16:40:00Z">
        <w:r w:rsidDel="0037010E">
          <w:rPr>
            <w:rFonts w:hint="eastAsia"/>
          </w:rPr>
          <w:delText>通信模块利用</w:delText>
        </w:r>
        <w:r w:rsidDel="0037010E">
          <w:rPr>
            <w:rFonts w:hint="eastAsia"/>
          </w:rPr>
          <w:delText>UDPSocket</w:delText>
        </w:r>
        <w:r w:rsidDel="0037010E">
          <w:rPr>
            <w:rFonts w:hint="eastAsia"/>
          </w:rPr>
          <w:delText>技术为后台程序与前台界面之间提供数据通信，主要包括爬虫工作过程中的输出信息和错误信息。</w:delText>
        </w:r>
      </w:del>
    </w:p>
    <w:p w:rsidR="006147C8" w:rsidRDefault="006147C8" w:rsidP="007F54EA">
      <w:pPr>
        <w:pStyle w:val="3"/>
        <w:numPr>
          <w:ilvl w:val="2"/>
          <w:numId w:val="3"/>
        </w:numPr>
        <w:spacing w:beforeLines="50" w:before="156" w:afterLines="50" w:after="156" w:line="360" w:lineRule="auto"/>
      </w:pPr>
      <w:bookmarkStart w:id="28" w:name="_Toc316718953"/>
      <w:r>
        <w:rPr>
          <w:rFonts w:hint="eastAsia"/>
        </w:rPr>
        <w:t>基本设计概念和处理流程</w:t>
      </w:r>
      <w:bookmarkEnd w:id="28"/>
    </w:p>
    <w:p w:rsidR="0010457A" w:rsidRDefault="0010457A" w:rsidP="007F54EA">
      <w:pPr>
        <w:spacing w:beforeLines="50" w:before="156" w:afterLines="50" w:after="156"/>
        <w:ind w:firstLine="420"/>
      </w:pPr>
      <w:r w:rsidRPr="00154650">
        <w:rPr>
          <w:rFonts w:hint="eastAsia"/>
        </w:rPr>
        <w:t>本系统是</w:t>
      </w:r>
      <w:r w:rsidRPr="0010457A">
        <w:rPr>
          <w:rFonts w:asciiTheme="minorEastAsia" w:hAnsiTheme="minorEastAsia" w:hint="eastAsia"/>
        </w:rPr>
        <w:t>一个定址网络爬虫，爬行范围完全基于Url文件驱动，哪些超链接符合主题由操作员告知网络爬虫，指导其抓取网站信息，简而言之，就是爬行的范围是受控的。</w:t>
      </w:r>
      <w:r w:rsidRPr="00154650">
        <w:rPr>
          <w:rFonts w:hint="eastAsia"/>
        </w:rPr>
        <w:t>它采用基于</w:t>
      </w:r>
      <w:r w:rsidRPr="00154650">
        <w:rPr>
          <w:rFonts w:hint="eastAsia"/>
        </w:rPr>
        <w:t>DOM+JavaScript</w:t>
      </w:r>
      <w:r w:rsidRPr="00154650">
        <w:rPr>
          <w:rFonts w:hint="eastAsia"/>
        </w:rPr>
        <w:t>的独特的网站抓取策略，使用直观的图形化界面，内核是</w:t>
      </w:r>
      <w:r w:rsidRPr="00154650">
        <w:rPr>
          <w:rFonts w:hint="eastAsia"/>
        </w:rPr>
        <w:t>Webkit</w:t>
      </w:r>
      <w:r w:rsidRPr="00154650">
        <w:rPr>
          <w:rFonts w:hint="eastAsia"/>
        </w:rPr>
        <w:t>网页解析引擎，并能够利用翻页</w:t>
      </w:r>
      <w:r w:rsidR="006D6009" w:rsidRPr="006D6009">
        <w:rPr>
          <w:rFonts w:hint="eastAsia"/>
          <w:color w:val="FF0000"/>
        </w:rPr>
        <w:t>脚本</w:t>
      </w:r>
      <w:r w:rsidRPr="00154650">
        <w:rPr>
          <w:rFonts w:hint="eastAsia"/>
        </w:rPr>
        <w:t>文件，连续地或者周期性地抓取网站信息，</w:t>
      </w:r>
      <w:r>
        <w:rPr>
          <w:rFonts w:hint="eastAsia"/>
        </w:rPr>
        <w:t>并将信息以</w:t>
      </w:r>
      <w:r>
        <w:rPr>
          <w:rFonts w:hint="eastAsia"/>
        </w:rPr>
        <w:t>HTML</w:t>
      </w:r>
      <w:r>
        <w:rPr>
          <w:rFonts w:hint="eastAsia"/>
        </w:rPr>
        <w:t>网页格式存储在电脑磁盘上</w:t>
      </w:r>
      <w:r w:rsidRPr="00154650">
        <w:rPr>
          <w:rFonts w:hint="eastAsia"/>
        </w:rPr>
        <w:t>。</w:t>
      </w:r>
    </w:p>
    <w:p w:rsidR="0018131D" w:rsidRDefault="0018131D" w:rsidP="007F54EA">
      <w:pPr>
        <w:pStyle w:val="4"/>
        <w:numPr>
          <w:ilvl w:val="3"/>
          <w:numId w:val="3"/>
        </w:numPr>
        <w:spacing w:beforeLines="50" w:before="156" w:afterLines="50" w:after="156" w:line="360" w:lineRule="auto"/>
      </w:pPr>
      <w:bookmarkStart w:id="29" w:name="_Toc316718954"/>
      <w:r>
        <w:rPr>
          <w:rFonts w:hint="eastAsia"/>
        </w:rPr>
        <w:lastRenderedPageBreak/>
        <w:t>爬虫工作流程</w:t>
      </w:r>
      <w:bookmarkEnd w:id="29"/>
    </w:p>
    <w:p w:rsidR="0018131D" w:rsidRDefault="0018131D" w:rsidP="007F54EA">
      <w:pPr>
        <w:spacing w:beforeLines="50" w:before="156" w:afterLines="50" w:after="156"/>
        <w:jc w:val="center"/>
      </w:pPr>
      <w:r>
        <w:rPr>
          <w:noProof/>
        </w:rPr>
        <w:drawing>
          <wp:inline distT="0" distB="0" distL="0" distR="0">
            <wp:extent cx="1914525" cy="3131747"/>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914525" cy="3131747"/>
                    </a:xfrm>
                    <a:prstGeom prst="rect">
                      <a:avLst/>
                    </a:prstGeom>
                  </pic:spPr>
                </pic:pic>
              </a:graphicData>
            </a:graphic>
          </wp:inline>
        </w:drawing>
      </w:r>
    </w:p>
    <w:p w:rsidR="0031376D" w:rsidRDefault="0031376D" w:rsidP="007F54EA">
      <w:pPr>
        <w:spacing w:beforeLines="50" w:before="156" w:afterLines="50" w:after="156"/>
        <w:jc w:val="center"/>
      </w:pPr>
      <w:r>
        <w:rPr>
          <w:rFonts w:hint="eastAsia"/>
        </w:rPr>
        <w:t>图</w:t>
      </w:r>
      <w:r w:rsidR="00BA59BF">
        <w:rPr>
          <w:rFonts w:hint="eastAsia"/>
        </w:rPr>
        <w:t>3</w:t>
      </w:r>
      <w:r>
        <w:rPr>
          <w:rFonts w:hint="eastAsia"/>
        </w:rPr>
        <w:t xml:space="preserve">-2 </w:t>
      </w:r>
      <w:r>
        <w:rPr>
          <w:rFonts w:hint="eastAsia"/>
        </w:rPr>
        <w:t>爬虫工作流程</w:t>
      </w:r>
    </w:p>
    <w:p w:rsidR="00CF1E01" w:rsidRDefault="00CF1E01" w:rsidP="00137073">
      <w:pPr>
        <w:ind w:firstLine="420"/>
      </w:pPr>
      <w:r>
        <w:rPr>
          <w:rFonts w:hint="eastAsia"/>
        </w:rPr>
        <w:t>爬虫整体工作流程描述如下：</w:t>
      </w:r>
    </w:p>
    <w:p w:rsidR="00CF1E01" w:rsidRPr="00CF1E01" w:rsidRDefault="00CF1E01" w:rsidP="00137073">
      <w:pPr>
        <w:pStyle w:val="a9"/>
        <w:numPr>
          <w:ilvl w:val="0"/>
          <w:numId w:val="28"/>
        </w:numPr>
        <w:ind w:firstLineChars="0"/>
        <w:rPr>
          <w:szCs w:val="21"/>
        </w:rPr>
      </w:pPr>
      <w:r w:rsidRPr="00CF1E01">
        <w:rPr>
          <w:rFonts w:hint="eastAsia"/>
          <w:szCs w:val="21"/>
        </w:rPr>
        <w:t>爬虫程序运行后，初始化浏览器，读取网页集中的第一个网址，并加载网页。</w:t>
      </w:r>
    </w:p>
    <w:p w:rsidR="00CF1E01" w:rsidRPr="00CF1E01" w:rsidRDefault="00CF1E01" w:rsidP="00137073">
      <w:pPr>
        <w:pStyle w:val="a9"/>
        <w:numPr>
          <w:ilvl w:val="0"/>
          <w:numId w:val="28"/>
        </w:numPr>
        <w:ind w:firstLineChars="0"/>
        <w:rPr>
          <w:szCs w:val="21"/>
        </w:rPr>
      </w:pPr>
      <w:r w:rsidRPr="00CF1E01">
        <w:rPr>
          <w:rFonts w:hint="eastAsia"/>
          <w:szCs w:val="21"/>
        </w:rPr>
        <w:t>网页加载完成后，爬虫向浏览器发出加载完成的信号，浏览器得知网页加载完成，执行输入项中对应的翻页脚本。</w:t>
      </w:r>
    </w:p>
    <w:p w:rsidR="00CF1E01" w:rsidRPr="00CF1E01" w:rsidRDefault="00CF1E01" w:rsidP="00137073">
      <w:pPr>
        <w:pStyle w:val="a9"/>
        <w:numPr>
          <w:ilvl w:val="0"/>
          <w:numId w:val="28"/>
        </w:numPr>
        <w:ind w:firstLineChars="0"/>
        <w:rPr>
          <w:szCs w:val="21"/>
        </w:rPr>
      </w:pPr>
      <w:r w:rsidRPr="00CF1E01">
        <w:rPr>
          <w:rFonts w:hint="eastAsia"/>
          <w:szCs w:val="21"/>
        </w:rPr>
        <w:t>翻页脚本执行翻页操作，直至到达尾页，则翻页结束。在每翻一页之前，都向浏览器发出保存网页信号，浏览器接收到该信号，保存当前页面信息。</w:t>
      </w:r>
    </w:p>
    <w:p w:rsidR="00CF1E01" w:rsidRPr="00CF1E01" w:rsidRDefault="00CF1E01" w:rsidP="00137073">
      <w:pPr>
        <w:pStyle w:val="a9"/>
        <w:numPr>
          <w:ilvl w:val="0"/>
          <w:numId w:val="28"/>
        </w:numPr>
        <w:ind w:firstLineChars="0"/>
        <w:rPr>
          <w:szCs w:val="21"/>
        </w:rPr>
      </w:pPr>
      <w:r w:rsidRPr="00CF1E01">
        <w:rPr>
          <w:rFonts w:hint="eastAsia"/>
          <w:szCs w:val="21"/>
        </w:rPr>
        <w:t>翻页结束后，浏览器读取网页集中当前网址的后一个，并加载网页，程序转向第</w:t>
      </w:r>
      <w:r w:rsidRPr="00CF1E01">
        <w:rPr>
          <w:rFonts w:hint="eastAsia"/>
          <w:szCs w:val="21"/>
        </w:rPr>
        <w:t>2</w:t>
      </w:r>
      <w:r w:rsidRPr="00CF1E01">
        <w:rPr>
          <w:rFonts w:hint="eastAsia"/>
          <w:szCs w:val="21"/>
        </w:rPr>
        <w:t>步，直到将网页集中的所有网址都遍历完毕，爬行过程结束。</w:t>
      </w:r>
    </w:p>
    <w:p w:rsidR="00CF1E01" w:rsidRPr="00CF1E01" w:rsidRDefault="00CF1E01" w:rsidP="00137073">
      <w:pPr>
        <w:pStyle w:val="a9"/>
        <w:numPr>
          <w:ilvl w:val="0"/>
          <w:numId w:val="28"/>
        </w:numPr>
        <w:ind w:firstLineChars="0"/>
        <w:rPr>
          <w:szCs w:val="21"/>
        </w:rPr>
      </w:pPr>
      <w:r w:rsidRPr="00CF1E01">
        <w:rPr>
          <w:rFonts w:hint="eastAsia"/>
          <w:szCs w:val="21"/>
        </w:rPr>
        <w:t>浏览器保存</w:t>
      </w:r>
      <w:r w:rsidRPr="00CF1E01">
        <w:rPr>
          <w:rFonts w:hint="eastAsia"/>
          <w:szCs w:val="21"/>
        </w:rPr>
        <w:t>Cookie</w:t>
      </w:r>
      <w:r w:rsidRPr="00CF1E01">
        <w:rPr>
          <w:rFonts w:hint="eastAsia"/>
          <w:szCs w:val="21"/>
        </w:rPr>
        <w:t>，执行相关清理工作，关闭窗口。</w:t>
      </w:r>
    </w:p>
    <w:p w:rsidR="0018131D" w:rsidRDefault="0018131D" w:rsidP="007F54EA">
      <w:pPr>
        <w:pStyle w:val="4"/>
        <w:numPr>
          <w:ilvl w:val="3"/>
          <w:numId w:val="3"/>
        </w:numPr>
        <w:spacing w:beforeLines="50" w:before="156" w:afterLines="50" w:after="156" w:line="360" w:lineRule="auto"/>
      </w:pPr>
      <w:bookmarkStart w:id="30" w:name="_Toc316718955"/>
      <w:r>
        <w:rPr>
          <w:rFonts w:hint="eastAsia"/>
        </w:rPr>
        <w:lastRenderedPageBreak/>
        <w:t>浏览器工作流程</w:t>
      </w:r>
      <w:bookmarkEnd w:id="30"/>
    </w:p>
    <w:p w:rsidR="0010457A" w:rsidRDefault="0018131D" w:rsidP="007F54EA">
      <w:pPr>
        <w:spacing w:beforeLines="50" w:before="156" w:afterLines="50" w:after="156"/>
        <w:jc w:val="center"/>
      </w:pPr>
      <w:r>
        <w:rPr>
          <w:noProof/>
        </w:rPr>
        <w:drawing>
          <wp:inline distT="0" distB="0" distL="0" distR="0">
            <wp:extent cx="4495800" cy="33623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495800" cy="3362325"/>
                    </a:xfrm>
                    <a:prstGeom prst="rect">
                      <a:avLst/>
                    </a:prstGeom>
                  </pic:spPr>
                </pic:pic>
              </a:graphicData>
            </a:graphic>
          </wp:inline>
        </w:drawing>
      </w:r>
    </w:p>
    <w:p w:rsidR="0031376D" w:rsidRDefault="0031376D" w:rsidP="007F54EA">
      <w:pPr>
        <w:spacing w:beforeLines="50" w:before="156" w:afterLines="50" w:after="156"/>
        <w:jc w:val="center"/>
      </w:pPr>
      <w:r>
        <w:rPr>
          <w:rFonts w:hint="eastAsia"/>
        </w:rPr>
        <w:t>图</w:t>
      </w:r>
      <w:r w:rsidR="00BA59BF">
        <w:rPr>
          <w:rFonts w:hint="eastAsia"/>
        </w:rPr>
        <w:t>3</w:t>
      </w:r>
      <w:r>
        <w:rPr>
          <w:rFonts w:hint="eastAsia"/>
        </w:rPr>
        <w:t xml:space="preserve">-3 </w:t>
      </w:r>
      <w:r>
        <w:rPr>
          <w:rFonts w:hint="eastAsia"/>
        </w:rPr>
        <w:t>浏览器工作流程</w:t>
      </w:r>
    </w:p>
    <w:p w:rsidR="00F4728B" w:rsidRDefault="00F4728B" w:rsidP="00137073">
      <w:pPr>
        <w:pStyle w:val="ac"/>
      </w:pPr>
      <w:r>
        <w:rPr>
          <w:rFonts w:hint="eastAsia"/>
        </w:rPr>
        <w:t>浏览器详细工作流程描述如下：</w:t>
      </w:r>
    </w:p>
    <w:p w:rsidR="00F4728B" w:rsidRPr="00F4728B" w:rsidRDefault="00F4728B" w:rsidP="00137073">
      <w:pPr>
        <w:pStyle w:val="ac"/>
      </w:pPr>
      <w:r>
        <w:rPr>
          <w:rFonts w:hint="eastAsia"/>
        </w:rPr>
        <w:t>浏览器首先根据指定的</w:t>
      </w:r>
      <w:r>
        <w:rPr>
          <w:rFonts w:hint="eastAsia"/>
        </w:rPr>
        <w:t>URL</w:t>
      </w:r>
      <w:r>
        <w:rPr>
          <w:rFonts w:hint="eastAsia"/>
        </w:rPr>
        <w:t>获取网页，网页加载过程中，通过</w:t>
      </w:r>
      <w:r>
        <w:rPr>
          <w:rFonts w:hint="eastAsia"/>
        </w:rPr>
        <w:t>Ajax</w:t>
      </w:r>
      <w:r>
        <w:rPr>
          <w:rFonts w:hint="eastAsia"/>
        </w:rPr>
        <w:t>引擎与远程服务器进行异步数据交换，动态更新页面的</w:t>
      </w:r>
      <w:r>
        <w:rPr>
          <w:rFonts w:hint="eastAsia"/>
        </w:rPr>
        <w:t>DOM</w:t>
      </w:r>
      <w:r>
        <w:rPr>
          <w:rFonts w:hint="eastAsia"/>
        </w:rPr>
        <w:t>树结构，</w:t>
      </w:r>
      <w:r>
        <w:rPr>
          <w:rFonts w:hint="eastAsia"/>
        </w:rPr>
        <w:t>DOM</w:t>
      </w:r>
      <w:r>
        <w:rPr>
          <w:rFonts w:hint="eastAsia"/>
        </w:rPr>
        <w:t>树结构的变化引起网页内容与结构的变化，当网页加载完成后，浏览器将当前网页内容保存在电脑磁盘上，并在浏览器上下文环境中执行翻页脚本，翻页脚本</w:t>
      </w:r>
      <w:r>
        <w:rPr>
          <w:rFonts w:asciiTheme="minorEastAsia" w:hAnsiTheme="minorEastAsia" w:hint="eastAsia"/>
        </w:rPr>
        <w:t>向指向翻页的DOM节点发送用户点击消息，触发JavaScript/Js代码，在代码中使用XMLHttpRequest等通信函数下载HTML分页页面。接着浏览器按照加载、保存、翻页的顺序循环执行，直至翻页结束。</w:t>
      </w:r>
    </w:p>
    <w:p w:rsidR="006147C8" w:rsidRDefault="006147C8" w:rsidP="007F54EA">
      <w:pPr>
        <w:pStyle w:val="2"/>
        <w:numPr>
          <w:ilvl w:val="1"/>
          <w:numId w:val="3"/>
        </w:numPr>
        <w:spacing w:beforeLines="50" w:before="156" w:afterLines="50" w:after="156" w:line="360" w:lineRule="auto"/>
      </w:pPr>
      <w:bookmarkStart w:id="31" w:name="_Toc316718956"/>
      <w:r>
        <w:rPr>
          <w:rFonts w:hint="eastAsia"/>
        </w:rPr>
        <w:t>接口设计</w:t>
      </w:r>
      <w:bookmarkEnd w:id="31"/>
    </w:p>
    <w:p w:rsidR="0018131D" w:rsidRDefault="0018131D" w:rsidP="007F54EA">
      <w:pPr>
        <w:pStyle w:val="3"/>
        <w:numPr>
          <w:ilvl w:val="2"/>
          <w:numId w:val="3"/>
        </w:numPr>
        <w:spacing w:beforeLines="50" w:before="156" w:afterLines="50" w:after="156" w:line="360" w:lineRule="auto"/>
      </w:pPr>
      <w:bookmarkStart w:id="32" w:name="_Toc316718957"/>
      <w:r>
        <w:rPr>
          <w:rFonts w:hint="eastAsia"/>
        </w:rPr>
        <w:t>用户接口</w:t>
      </w:r>
      <w:bookmarkEnd w:id="32"/>
    </w:p>
    <w:p w:rsidR="00BB6D9A" w:rsidRPr="000626E6" w:rsidRDefault="00BB6D9A" w:rsidP="00137073">
      <w:pPr>
        <w:ind w:firstLine="420"/>
      </w:pPr>
      <w:r>
        <w:rPr>
          <w:rFonts w:hint="eastAsia"/>
        </w:rPr>
        <w:t>提供</w:t>
      </w:r>
      <w:r w:rsidRPr="000626E6">
        <w:rPr>
          <w:rFonts w:hint="eastAsia"/>
        </w:rPr>
        <w:t>直观的图形化用户界面</w:t>
      </w:r>
      <w:r>
        <w:rPr>
          <w:rFonts w:hint="eastAsia"/>
        </w:rPr>
        <w:t>，</w:t>
      </w:r>
      <w:r w:rsidRPr="000626E6">
        <w:rPr>
          <w:rFonts w:hint="eastAsia"/>
        </w:rPr>
        <w:t>方便用户管理网页抓取过程、监控网页抓取状态、观察网络爬虫所到网页等等。</w:t>
      </w:r>
    </w:p>
    <w:p w:rsidR="0018131D" w:rsidRDefault="0018131D" w:rsidP="007F54EA">
      <w:pPr>
        <w:pStyle w:val="3"/>
        <w:numPr>
          <w:ilvl w:val="2"/>
          <w:numId w:val="3"/>
        </w:numPr>
        <w:spacing w:beforeLines="50" w:before="156" w:afterLines="50" w:after="156" w:line="360" w:lineRule="auto"/>
      </w:pPr>
      <w:bookmarkStart w:id="33" w:name="_Toc316718958"/>
      <w:r>
        <w:rPr>
          <w:rFonts w:hint="eastAsia"/>
        </w:rPr>
        <w:lastRenderedPageBreak/>
        <w:t>外部接口</w:t>
      </w:r>
      <w:bookmarkEnd w:id="33"/>
    </w:p>
    <w:p w:rsidR="00D40AAA" w:rsidRPr="0087733F" w:rsidRDefault="00D40AAA" w:rsidP="00137073">
      <w:pPr>
        <w:ind w:firstLine="420"/>
      </w:pPr>
      <w:r>
        <w:rPr>
          <w:rFonts w:hint="eastAsia"/>
        </w:rPr>
        <w:t>外部程序可通过为浏览器提供网页集文件、翻页脚本文件和抓取下来的网页的存储目录直接调用浏览器，执行网页抓取。</w:t>
      </w:r>
    </w:p>
    <w:p w:rsidR="0018131D" w:rsidRDefault="0018131D" w:rsidP="007F54EA">
      <w:pPr>
        <w:pStyle w:val="3"/>
        <w:numPr>
          <w:ilvl w:val="2"/>
          <w:numId w:val="3"/>
        </w:numPr>
        <w:spacing w:beforeLines="50" w:before="156" w:afterLines="50" w:after="156" w:line="360" w:lineRule="auto"/>
      </w:pPr>
      <w:bookmarkStart w:id="34" w:name="_Toc316718959"/>
      <w:r>
        <w:rPr>
          <w:rFonts w:hint="eastAsia"/>
        </w:rPr>
        <w:t>内部接口</w:t>
      </w:r>
      <w:bookmarkEnd w:id="34"/>
    </w:p>
    <w:p w:rsidR="00BB6D9A" w:rsidRDefault="00BB6D9A" w:rsidP="00137073">
      <w:pPr>
        <w:ind w:firstLine="420"/>
      </w:pPr>
      <w:r>
        <w:rPr>
          <w:rFonts w:hint="eastAsia"/>
        </w:rPr>
        <w:t>在浏览器模块中可以使用通信模块，在用户界面中输出爬行信息和出错信息。</w:t>
      </w:r>
    </w:p>
    <w:p w:rsidR="00BB6D9A" w:rsidRPr="0087733F" w:rsidRDefault="00BB6D9A" w:rsidP="00137073">
      <w:pPr>
        <w:ind w:firstLine="420"/>
      </w:pPr>
      <w:r>
        <w:rPr>
          <w:rFonts w:hint="eastAsia"/>
        </w:rPr>
        <w:t>在浏览器模块中使用</w:t>
      </w:r>
      <w:r>
        <w:rPr>
          <w:rFonts w:hint="eastAsia"/>
        </w:rPr>
        <w:t>Cookie</w:t>
      </w:r>
      <w:r>
        <w:rPr>
          <w:rFonts w:hint="eastAsia"/>
        </w:rPr>
        <w:t>管理模块实现对</w:t>
      </w:r>
      <w:r>
        <w:rPr>
          <w:rFonts w:hint="eastAsia"/>
        </w:rPr>
        <w:t>Cookie</w:t>
      </w:r>
      <w:r>
        <w:rPr>
          <w:rFonts w:hint="eastAsia"/>
        </w:rPr>
        <w:t>的管理。</w:t>
      </w:r>
    </w:p>
    <w:p w:rsidR="006147C8" w:rsidRDefault="006147C8" w:rsidP="007F54EA">
      <w:pPr>
        <w:pStyle w:val="2"/>
        <w:numPr>
          <w:ilvl w:val="1"/>
          <w:numId w:val="3"/>
        </w:numPr>
        <w:spacing w:beforeLines="50" w:before="156" w:afterLines="50" w:after="156" w:line="360" w:lineRule="auto"/>
      </w:pPr>
      <w:bookmarkStart w:id="35" w:name="_Toc316718960"/>
      <w:r>
        <w:rPr>
          <w:rFonts w:hint="eastAsia"/>
        </w:rPr>
        <w:t>出错处理设计</w:t>
      </w:r>
      <w:bookmarkEnd w:id="35"/>
    </w:p>
    <w:p w:rsidR="0018131D" w:rsidRDefault="0018131D" w:rsidP="007F54EA">
      <w:pPr>
        <w:pStyle w:val="3"/>
        <w:numPr>
          <w:ilvl w:val="2"/>
          <w:numId w:val="3"/>
        </w:numPr>
        <w:spacing w:beforeLines="50" w:before="156" w:afterLines="50" w:after="156" w:line="360" w:lineRule="auto"/>
      </w:pPr>
      <w:bookmarkStart w:id="36" w:name="_Toc316718961"/>
      <w:r>
        <w:rPr>
          <w:rFonts w:hint="eastAsia"/>
        </w:rPr>
        <w:t>出错信息与处理对策</w:t>
      </w:r>
      <w:bookmarkEnd w:id="36"/>
    </w:p>
    <w:p w:rsidR="00FE22BE" w:rsidRPr="0005023B" w:rsidRDefault="00FE22BE" w:rsidP="00137073">
      <w:pPr>
        <w:pStyle w:val="a9"/>
        <w:numPr>
          <w:ilvl w:val="0"/>
          <w:numId w:val="29"/>
        </w:numPr>
        <w:ind w:firstLineChars="0"/>
      </w:pPr>
      <w:r>
        <w:t>打开</w:t>
      </w:r>
      <w:r>
        <w:rPr>
          <w:rFonts w:hint="eastAsia"/>
        </w:rPr>
        <w:t>crawler.jar</w:t>
      </w:r>
      <w:r>
        <w:t>文件时报错，提示</w:t>
      </w:r>
      <w:r>
        <w:rPr>
          <w:rFonts w:hint="eastAsia"/>
        </w:rPr>
        <w:t>“</w:t>
      </w:r>
      <w:r w:rsidRPr="0005023B">
        <w:t>Could not find the main class</w:t>
      </w:r>
      <w:r w:rsidRPr="0005023B">
        <w:rPr>
          <w:rFonts w:hint="eastAsia"/>
        </w:rPr>
        <w:t>”</w:t>
      </w:r>
      <w:r w:rsidRPr="00C13140">
        <w:t>的警告</w:t>
      </w:r>
      <w:r w:rsidRPr="00C13140">
        <w:rPr>
          <w:rFonts w:hint="eastAsia"/>
        </w:rPr>
        <w:t>。</w:t>
      </w:r>
    </w:p>
    <w:p w:rsidR="00FE22BE" w:rsidRPr="0005023B" w:rsidRDefault="00FE22BE" w:rsidP="00137073">
      <w:pPr>
        <w:ind w:firstLine="420"/>
        <w:jc w:val="left"/>
      </w:pPr>
      <w:r>
        <w:rPr>
          <w:rFonts w:hint="eastAsia"/>
        </w:rPr>
        <w:t>出现这种错误可能是由与</w:t>
      </w:r>
      <w:r>
        <w:rPr>
          <w:rFonts w:hint="eastAsia"/>
        </w:rPr>
        <w:t>Jar</w:t>
      </w:r>
      <w:r>
        <w:rPr>
          <w:rFonts w:hint="eastAsia"/>
        </w:rPr>
        <w:t>文件关联的程序不正确导致的，</w:t>
      </w:r>
      <w:r w:rsidRPr="00C13140">
        <w:rPr>
          <w:rFonts w:hint="eastAsia"/>
        </w:rPr>
        <w:t>解决办法请参考：</w:t>
      </w:r>
      <w:r w:rsidRPr="00C13140">
        <w:t>http://blog.csdn.net/wuxianglong/article/details/5894236</w:t>
      </w:r>
    </w:p>
    <w:p w:rsidR="00FE22BE" w:rsidRDefault="00FE22BE" w:rsidP="00137073">
      <w:pPr>
        <w:pStyle w:val="a9"/>
        <w:numPr>
          <w:ilvl w:val="0"/>
          <w:numId w:val="29"/>
        </w:numPr>
        <w:ind w:firstLineChars="0"/>
      </w:pPr>
      <w:r>
        <w:rPr>
          <w:rFonts w:hint="eastAsia"/>
        </w:rPr>
        <w:t>登录网易微博没反应。</w:t>
      </w:r>
    </w:p>
    <w:p w:rsidR="00FE22BE" w:rsidRDefault="00FE22BE" w:rsidP="00137073">
      <w:pPr>
        <w:ind w:firstLine="420"/>
        <w:jc w:val="left"/>
      </w:pPr>
      <w:r>
        <w:rPr>
          <w:rFonts w:hint="eastAsia"/>
        </w:rPr>
        <w:t>请安装对应操作系统版本的</w:t>
      </w:r>
      <w:r>
        <w:rPr>
          <w:rFonts w:hint="eastAsia"/>
        </w:rPr>
        <w:t>OpenSSL</w:t>
      </w:r>
      <w:r>
        <w:rPr>
          <w:rFonts w:hint="eastAsia"/>
        </w:rPr>
        <w:t>，完整版或简易版皆可，并将安装路径加入系统变量</w:t>
      </w:r>
      <w:r>
        <w:rPr>
          <w:rFonts w:hint="eastAsia"/>
        </w:rPr>
        <w:t>PATH</w:t>
      </w:r>
      <w:r>
        <w:rPr>
          <w:rFonts w:hint="eastAsia"/>
        </w:rPr>
        <w:t>中，</w:t>
      </w:r>
      <w:r>
        <w:rPr>
          <w:rFonts w:hint="eastAsia"/>
        </w:rPr>
        <w:t>Windows</w:t>
      </w:r>
      <w:r>
        <w:rPr>
          <w:rFonts w:hint="eastAsia"/>
        </w:rPr>
        <w:t>系统的下载地址请访问</w:t>
      </w:r>
      <w:r w:rsidRPr="00D146AB">
        <w:t>http://www.slproweb.com/products/Win32OpenSSL.html</w:t>
      </w:r>
      <w:r>
        <w:rPr>
          <w:rFonts w:hint="eastAsia"/>
        </w:rPr>
        <w:t>。</w:t>
      </w:r>
    </w:p>
    <w:p w:rsidR="0018131D" w:rsidRDefault="0031376D" w:rsidP="007F54EA">
      <w:pPr>
        <w:pStyle w:val="3"/>
        <w:numPr>
          <w:ilvl w:val="2"/>
          <w:numId w:val="3"/>
        </w:numPr>
        <w:spacing w:beforeLines="50" w:before="156" w:afterLines="50" w:after="156" w:line="360" w:lineRule="auto"/>
      </w:pPr>
      <w:bookmarkStart w:id="37" w:name="_Toc316718962"/>
      <w:r>
        <w:rPr>
          <w:rFonts w:hint="eastAsia"/>
        </w:rPr>
        <w:t>模块</w:t>
      </w:r>
      <w:r w:rsidR="0018131D">
        <w:rPr>
          <w:rFonts w:hint="eastAsia"/>
        </w:rPr>
        <w:t>维护设计</w:t>
      </w:r>
      <w:bookmarkEnd w:id="37"/>
    </w:p>
    <w:p w:rsidR="00BB6D9A" w:rsidRPr="005A7953" w:rsidRDefault="00BB6D9A" w:rsidP="00137073">
      <w:pPr>
        <w:ind w:firstLine="360"/>
      </w:pPr>
      <w:r>
        <w:rPr>
          <w:rFonts w:hint="eastAsia"/>
        </w:rPr>
        <w:t>维护方面主要是对翻页规则脚本文件进行维护。当网页结构发生变化后，需要人工修改翻页规则文件以适应新的网站结构。</w:t>
      </w:r>
    </w:p>
    <w:p w:rsidR="005915B4" w:rsidRDefault="00E82B1B" w:rsidP="007F54EA">
      <w:pPr>
        <w:pStyle w:val="1"/>
        <w:numPr>
          <w:ilvl w:val="0"/>
          <w:numId w:val="3"/>
        </w:numPr>
        <w:spacing w:beforeLines="50" w:before="156" w:afterLines="50" w:after="156" w:line="360" w:lineRule="auto"/>
      </w:pPr>
      <w:bookmarkStart w:id="38" w:name="_Toc316718963"/>
      <w:r>
        <w:rPr>
          <w:rFonts w:hint="eastAsia"/>
        </w:rPr>
        <w:lastRenderedPageBreak/>
        <w:t>网页数据精确抽取</w:t>
      </w:r>
      <w:r w:rsidR="005915B4">
        <w:rPr>
          <w:rFonts w:hint="eastAsia"/>
        </w:rPr>
        <w:t>模块</w:t>
      </w:r>
      <w:bookmarkEnd w:id="38"/>
    </w:p>
    <w:p w:rsidR="00207C62" w:rsidRDefault="00207C62" w:rsidP="007F54EA">
      <w:pPr>
        <w:pStyle w:val="2"/>
        <w:numPr>
          <w:ilvl w:val="1"/>
          <w:numId w:val="3"/>
        </w:numPr>
        <w:spacing w:beforeLines="50" w:before="156" w:afterLines="50" w:after="156" w:line="360" w:lineRule="auto"/>
      </w:pPr>
      <w:bookmarkStart w:id="39" w:name="_Toc316718964"/>
      <w:r>
        <w:rPr>
          <w:rFonts w:hint="eastAsia"/>
        </w:rPr>
        <w:t>总体设计</w:t>
      </w:r>
      <w:bookmarkEnd w:id="39"/>
    </w:p>
    <w:p w:rsidR="00207C62" w:rsidRDefault="00207C62" w:rsidP="007F54EA">
      <w:pPr>
        <w:pStyle w:val="3"/>
        <w:numPr>
          <w:ilvl w:val="2"/>
          <w:numId w:val="3"/>
        </w:numPr>
        <w:spacing w:beforeLines="50" w:before="156" w:afterLines="50" w:after="156" w:line="360" w:lineRule="auto"/>
      </w:pPr>
      <w:bookmarkStart w:id="40" w:name="_Toc316718965"/>
      <w:r>
        <w:rPr>
          <w:rFonts w:hint="eastAsia"/>
        </w:rPr>
        <w:t>处理流程</w:t>
      </w:r>
      <w:bookmarkEnd w:id="40"/>
    </w:p>
    <w:p w:rsidR="003C5F46" w:rsidRDefault="003C5F46" w:rsidP="00137073">
      <w:pPr>
        <w:jc w:val="center"/>
      </w:pPr>
      <w:r>
        <w:rPr>
          <w:noProof/>
        </w:rPr>
        <w:drawing>
          <wp:inline distT="0" distB="0" distL="0" distR="0">
            <wp:extent cx="4696832" cy="3263900"/>
            <wp:effectExtent l="0" t="0" r="8890" b="0"/>
            <wp:docPr id="3" name="图片 3" descr="Fig2_system_overvi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2_system_overview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6832" cy="3263900"/>
                    </a:xfrm>
                    <a:prstGeom prst="rect">
                      <a:avLst/>
                    </a:prstGeom>
                    <a:noFill/>
                    <a:ln>
                      <a:noFill/>
                    </a:ln>
                  </pic:spPr>
                </pic:pic>
              </a:graphicData>
            </a:graphic>
          </wp:inline>
        </w:drawing>
      </w:r>
    </w:p>
    <w:p w:rsidR="003C5F46" w:rsidRDefault="003C5F46" w:rsidP="00137073">
      <w:pPr>
        <w:jc w:val="center"/>
      </w:pPr>
      <w:r>
        <w:rPr>
          <w:rFonts w:hint="eastAsia"/>
        </w:rPr>
        <w:t>图</w:t>
      </w:r>
      <w:r w:rsidR="00BA59BF">
        <w:rPr>
          <w:rFonts w:hint="eastAsia"/>
        </w:rPr>
        <w:t>4</w:t>
      </w:r>
      <w:r>
        <w:rPr>
          <w:rFonts w:hint="eastAsia"/>
        </w:rPr>
        <w:t xml:space="preserve">-1 </w:t>
      </w:r>
      <w:r>
        <w:rPr>
          <w:rFonts w:hint="eastAsia"/>
        </w:rPr>
        <w:t>数据抽取模块总体处理过程</w:t>
      </w:r>
    </w:p>
    <w:p w:rsidR="005200C4" w:rsidRPr="006467B6" w:rsidRDefault="005200C4" w:rsidP="00137073">
      <w:r>
        <w:rPr>
          <w:rFonts w:hint="eastAsia"/>
        </w:rPr>
        <w:tab/>
      </w:r>
      <w:r>
        <w:rPr>
          <w:rFonts w:hint="eastAsia"/>
        </w:rPr>
        <w:t>如图</w:t>
      </w:r>
      <w:r>
        <w:rPr>
          <w:rFonts w:hint="eastAsia"/>
        </w:rPr>
        <w:t>4-1</w:t>
      </w:r>
      <w:r>
        <w:rPr>
          <w:rFonts w:hint="eastAsia"/>
        </w:rPr>
        <w:t>所示，</w:t>
      </w:r>
      <w:r w:rsidRPr="00FE1CF4">
        <w:rPr>
          <w:rFonts w:hint="eastAsia"/>
        </w:rPr>
        <w:t>通过计算机对网页集进行训练，生成网页模板</w:t>
      </w:r>
      <w:r>
        <w:rPr>
          <w:rFonts w:hint="eastAsia"/>
        </w:rPr>
        <w:t>，</w:t>
      </w:r>
      <w:r w:rsidRPr="00FE1CF4">
        <w:rPr>
          <w:rFonts w:hint="eastAsia"/>
        </w:rPr>
        <w:t>用户</w:t>
      </w:r>
      <w:r>
        <w:rPr>
          <w:rFonts w:hint="eastAsia"/>
        </w:rPr>
        <w:t>通过模版选取</w:t>
      </w:r>
      <w:r w:rsidRPr="00FE1CF4">
        <w:rPr>
          <w:rFonts w:hint="eastAsia"/>
        </w:rPr>
        <w:t>感兴趣</w:t>
      </w:r>
      <w:r>
        <w:rPr>
          <w:rFonts w:hint="eastAsia"/>
        </w:rPr>
        <w:t>的</w:t>
      </w:r>
      <w:r w:rsidRPr="00FE1CF4">
        <w:rPr>
          <w:rFonts w:hint="eastAsia"/>
        </w:rPr>
        <w:t>信息</w:t>
      </w:r>
      <w:r>
        <w:rPr>
          <w:rFonts w:hint="eastAsia"/>
        </w:rPr>
        <w:t>，</w:t>
      </w:r>
      <w:r w:rsidRPr="00FE1CF4">
        <w:rPr>
          <w:rFonts w:hint="eastAsia"/>
        </w:rPr>
        <w:t>对其进行标记</w:t>
      </w:r>
      <w:r>
        <w:rPr>
          <w:rFonts w:hint="eastAsia"/>
        </w:rPr>
        <w:t>（语义信息）。</w:t>
      </w:r>
      <w:r w:rsidRPr="00FE1CF4">
        <w:rPr>
          <w:rFonts w:hint="eastAsia"/>
        </w:rPr>
        <w:t>利用用户标记过的模板，对指定的网页抽取出用户感兴趣的</w:t>
      </w:r>
      <w:r>
        <w:rPr>
          <w:rFonts w:hint="eastAsia"/>
        </w:rPr>
        <w:t>数据。对于待抽取的网页，根据该网页和模板库中的模板的相似度，选择对应（相似度最高）的模板，抽取出用户感兴趣的数据。抽取的信息可以按用户需要放到指定的文件（</w:t>
      </w:r>
      <w:r>
        <w:rPr>
          <w:rFonts w:hint="eastAsia"/>
        </w:rPr>
        <w:t>XML</w:t>
      </w:r>
      <w:r>
        <w:rPr>
          <w:rFonts w:hint="eastAsia"/>
        </w:rPr>
        <w:t>，</w:t>
      </w:r>
      <w:r>
        <w:rPr>
          <w:rFonts w:hint="eastAsia"/>
        </w:rPr>
        <w:t>HTML</w:t>
      </w:r>
      <w:r>
        <w:rPr>
          <w:rFonts w:hint="eastAsia"/>
        </w:rPr>
        <w:t>）或者用户数据库中。抽取的数据可以作为数据挖掘、数据分析等其他系统的数据基础，因此需要为用户提供较为丰富的数据保存形式</w:t>
      </w:r>
    </w:p>
    <w:p w:rsidR="00207C62" w:rsidRDefault="003C5F46" w:rsidP="007F54EA">
      <w:pPr>
        <w:pStyle w:val="3"/>
        <w:numPr>
          <w:ilvl w:val="2"/>
          <w:numId w:val="3"/>
        </w:numPr>
        <w:spacing w:beforeLines="50" w:before="156" w:afterLines="50" w:after="156" w:line="360" w:lineRule="auto"/>
      </w:pPr>
      <w:bookmarkStart w:id="41" w:name="_Toc316718966"/>
      <w:r>
        <w:rPr>
          <w:rFonts w:hint="eastAsia"/>
        </w:rPr>
        <w:t>总体结构和模块</w:t>
      </w:r>
      <w:r w:rsidR="00207C62">
        <w:rPr>
          <w:rFonts w:hint="eastAsia"/>
        </w:rPr>
        <w:t>设计</w:t>
      </w:r>
      <w:bookmarkEnd w:id="41"/>
    </w:p>
    <w:p w:rsidR="003C5F46" w:rsidRDefault="003C5F46" w:rsidP="00137073">
      <w:pPr>
        <w:ind w:firstLine="420"/>
      </w:pPr>
      <w:r w:rsidRPr="00807758">
        <w:rPr>
          <w:rFonts w:hint="eastAsia"/>
        </w:rPr>
        <w:t>针对</w:t>
      </w:r>
      <w:r>
        <w:rPr>
          <w:rFonts w:hint="eastAsia"/>
        </w:rPr>
        <w:t>网页数据精确抽取系统</w:t>
      </w:r>
      <w:r w:rsidRPr="00807758">
        <w:rPr>
          <w:rFonts w:hint="eastAsia"/>
        </w:rPr>
        <w:t>，可以分为</w:t>
      </w:r>
      <w:r>
        <w:rPr>
          <w:rFonts w:hint="eastAsia"/>
        </w:rPr>
        <w:t>三个</w:t>
      </w:r>
      <w:r w:rsidRPr="00807758">
        <w:rPr>
          <w:rFonts w:hint="eastAsia"/>
        </w:rPr>
        <w:t>模块：分别为</w:t>
      </w:r>
      <w:r>
        <w:rPr>
          <w:rFonts w:hint="eastAsia"/>
        </w:rPr>
        <w:t>生成模板、模板标注、数据抽取</w:t>
      </w:r>
      <w:r w:rsidRPr="00807758">
        <w:rPr>
          <w:rFonts w:hint="eastAsia"/>
        </w:rPr>
        <w:t>；</w:t>
      </w:r>
      <w:r>
        <w:rPr>
          <w:rFonts w:hint="eastAsia"/>
        </w:rPr>
        <w:t>如图</w:t>
      </w:r>
      <w:r w:rsidR="00BA59BF">
        <w:rPr>
          <w:rFonts w:hint="eastAsia"/>
        </w:rPr>
        <w:t>4</w:t>
      </w:r>
      <w:r>
        <w:rPr>
          <w:rFonts w:hint="eastAsia"/>
        </w:rPr>
        <w:t>-2</w:t>
      </w:r>
      <w:r>
        <w:rPr>
          <w:rFonts w:hint="eastAsia"/>
        </w:rPr>
        <w:t>所示：</w:t>
      </w:r>
    </w:p>
    <w:p w:rsidR="003C5F46" w:rsidRDefault="003C5F46" w:rsidP="00137073">
      <w:pPr>
        <w:jc w:val="center"/>
      </w:pPr>
      <w:r>
        <w:object w:dxaOrig="7132" w:dyaOrig="6452">
          <v:shape id="_x0000_i1026" type="#_x0000_t75" style="width:383.75pt;height:342.35pt" o:ole="">
            <v:imagedata r:id="rId14" o:title=""/>
          </v:shape>
          <o:OLEObject Type="Embed" ProgID="Visio.Drawing.11" ShapeID="_x0000_i1026" DrawAspect="Content" ObjectID="_1414607373" r:id="rId15"/>
        </w:object>
      </w:r>
    </w:p>
    <w:p w:rsidR="003C5F46" w:rsidRPr="00807758" w:rsidRDefault="003C5F46" w:rsidP="00137073">
      <w:pPr>
        <w:jc w:val="center"/>
      </w:pPr>
      <w:r>
        <w:rPr>
          <w:rFonts w:hint="eastAsia"/>
        </w:rPr>
        <w:t>图</w:t>
      </w:r>
      <w:r w:rsidR="00BA59BF">
        <w:rPr>
          <w:rFonts w:hint="eastAsia"/>
        </w:rPr>
        <w:t>4</w:t>
      </w:r>
      <w:r>
        <w:rPr>
          <w:rFonts w:hint="eastAsia"/>
        </w:rPr>
        <w:t xml:space="preserve">-2 </w:t>
      </w:r>
      <w:r>
        <w:rPr>
          <w:rFonts w:hint="eastAsia"/>
        </w:rPr>
        <w:t>数据抽取模块系统结构</w:t>
      </w:r>
    </w:p>
    <w:p w:rsidR="003C5F46" w:rsidRPr="00807758" w:rsidRDefault="003C5F46" w:rsidP="00137073">
      <w:pPr>
        <w:pStyle w:val="a9"/>
        <w:numPr>
          <w:ilvl w:val="0"/>
          <w:numId w:val="20"/>
        </w:numPr>
        <w:ind w:firstLineChars="0"/>
      </w:pPr>
      <w:r>
        <w:rPr>
          <w:rFonts w:hint="eastAsia"/>
        </w:rPr>
        <w:t>生成模板</w:t>
      </w:r>
      <w:r w:rsidRPr="00807758">
        <w:rPr>
          <w:rFonts w:hint="eastAsia"/>
        </w:rPr>
        <w:t>模块</w:t>
      </w:r>
    </w:p>
    <w:p w:rsidR="003C5F46" w:rsidRPr="00807758" w:rsidRDefault="003C5F46" w:rsidP="00137073">
      <w:r w:rsidRPr="00807758">
        <w:rPr>
          <w:rFonts w:hint="eastAsia"/>
        </w:rPr>
        <w:tab/>
      </w:r>
      <w:r>
        <w:rPr>
          <w:rFonts w:hint="eastAsia"/>
        </w:rPr>
        <w:t>用户将具有相同网页结构的网页集作为输入，选择相似度后生成模板。</w:t>
      </w:r>
    </w:p>
    <w:p w:rsidR="003C5F46" w:rsidRPr="00807758" w:rsidRDefault="003C5F46" w:rsidP="00137073">
      <w:pPr>
        <w:pStyle w:val="a9"/>
        <w:numPr>
          <w:ilvl w:val="0"/>
          <w:numId w:val="20"/>
        </w:numPr>
        <w:ind w:firstLineChars="0"/>
      </w:pPr>
      <w:r>
        <w:rPr>
          <w:rFonts w:hint="eastAsia"/>
        </w:rPr>
        <w:t>模板标注</w:t>
      </w:r>
      <w:r w:rsidRPr="00807758">
        <w:rPr>
          <w:rFonts w:hint="eastAsia"/>
        </w:rPr>
        <w:t>模块：</w:t>
      </w:r>
    </w:p>
    <w:p w:rsidR="003C5F46" w:rsidRPr="00807758" w:rsidRDefault="003C5F46" w:rsidP="00137073">
      <w:r w:rsidRPr="00807758">
        <w:rPr>
          <w:rFonts w:hint="eastAsia"/>
        </w:rPr>
        <w:tab/>
      </w:r>
      <w:r w:rsidRPr="00807758">
        <w:rPr>
          <w:rFonts w:hint="eastAsia"/>
        </w:rPr>
        <w:t>该模块主要是处理</w:t>
      </w:r>
      <w:r>
        <w:rPr>
          <w:rFonts w:hint="eastAsia"/>
        </w:rPr>
        <w:t>由生成模板</w:t>
      </w:r>
      <w:r w:rsidRPr="00807758">
        <w:rPr>
          <w:rFonts w:hint="eastAsia"/>
        </w:rPr>
        <w:t>模块</w:t>
      </w:r>
      <w:r>
        <w:rPr>
          <w:rFonts w:hint="eastAsia"/>
        </w:rPr>
        <w:t>生成的网页模板，并标注用户感兴趣的网页信息，为数据抽取做准备。</w:t>
      </w:r>
      <w:r w:rsidRPr="00807758">
        <w:rPr>
          <w:rFonts w:hint="eastAsia"/>
        </w:rPr>
        <w:t>在</w:t>
      </w:r>
      <w:r>
        <w:rPr>
          <w:rFonts w:hint="eastAsia"/>
        </w:rPr>
        <w:t>操作</w:t>
      </w:r>
      <w:r w:rsidRPr="00807758">
        <w:rPr>
          <w:rFonts w:hint="eastAsia"/>
        </w:rPr>
        <w:t>人员</w:t>
      </w:r>
      <w:r>
        <w:rPr>
          <w:rFonts w:hint="eastAsia"/>
        </w:rPr>
        <w:t>选择所要进行标注的模板文件</w:t>
      </w:r>
      <w:r w:rsidRPr="00807758">
        <w:rPr>
          <w:rFonts w:hint="eastAsia"/>
        </w:rPr>
        <w:t>，</w:t>
      </w:r>
      <w:r>
        <w:rPr>
          <w:rFonts w:hint="eastAsia"/>
        </w:rPr>
        <w:t>双击选择所要标注的信息，在菜单上选择相应的操作，标注操作结束后，将标注文件保存后退出。</w:t>
      </w:r>
    </w:p>
    <w:p w:rsidR="003C5F46" w:rsidRPr="00807758" w:rsidRDefault="003C5F46" w:rsidP="00137073">
      <w:pPr>
        <w:pStyle w:val="a9"/>
        <w:numPr>
          <w:ilvl w:val="0"/>
          <w:numId w:val="20"/>
        </w:numPr>
        <w:ind w:firstLineChars="0"/>
      </w:pPr>
      <w:r>
        <w:rPr>
          <w:rFonts w:hint="eastAsia"/>
        </w:rPr>
        <w:t>数据抽取</w:t>
      </w:r>
      <w:r w:rsidRPr="00807758">
        <w:rPr>
          <w:rFonts w:hint="eastAsia"/>
        </w:rPr>
        <w:t>模块：</w:t>
      </w:r>
    </w:p>
    <w:p w:rsidR="003C5F46" w:rsidRPr="00807758" w:rsidRDefault="003C5F46" w:rsidP="00137073">
      <w:pPr>
        <w:rPr>
          <w:rFonts w:ascii="宋体"/>
        </w:rPr>
      </w:pPr>
      <w:r w:rsidRPr="00807758">
        <w:rPr>
          <w:rFonts w:hint="eastAsia"/>
        </w:rPr>
        <w:tab/>
      </w:r>
      <w:r>
        <w:rPr>
          <w:rFonts w:hint="eastAsia"/>
        </w:rPr>
        <w:t>该模块主要是抽取新输入的网页集</w:t>
      </w:r>
      <w:r w:rsidRPr="00807758">
        <w:rPr>
          <w:rFonts w:hint="eastAsia"/>
        </w:rPr>
        <w:t>，在</w:t>
      </w:r>
      <w:r>
        <w:rPr>
          <w:rFonts w:hint="eastAsia"/>
        </w:rPr>
        <w:t>操作</w:t>
      </w:r>
      <w:r w:rsidRPr="00807758">
        <w:rPr>
          <w:rFonts w:hint="eastAsia"/>
        </w:rPr>
        <w:t>人员</w:t>
      </w:r>
      <w:r>
        <w:rPr>
          <w:rFonts w:hint="eastAsia"/>
        </w:rPr>
        <w:t>选择标注好的模板文件和所要进行抽取的网页集后</w:t>
      </w:r>
      <w:r w:rsidRPr="00807758">
        <w:rPr>
          <w:rFonts w:hint="eastAsia"/>
        </w:rPr>
        <w:t>，</w:t>
      </w:r>
      <w:r>
        <w:rPr>
          <w:rFonts w:hint="eastAsia"/>
        </w:rPr>
        <w:t>点击相应的操作按钮后对网页进行抽取。</w:t>
      </w:r>
    </w:p>
    <w:p w:rsidR="00207C62" w:rsidRDefault="00207C62" w:rsidP="007F54EA">
      <w:pPr>
        <w:pStyle w:val="2"/>
        <w:numPr>
          <w:ilvl w:val="1"/>
          <w:numId w:val="3"/>
        </w:numPr>
        <w:spacing w:beforeLines="50" w:before="156" w:afterLines="50" w:after="156" w:line="360" w:lineRule="auto"/>
      </w:pPr>
      <w:bookmarkStart w:id="42" w:name="_Toc316718967"/>
      <w:r>
        <w:rPr>
          <w:rFonts w:hint="eastAsia"/>
        </w:rPr>
        <w:t>接口设计</w:t>
      </w:r>
      <w:bookmarkEnd w:id="42"/>
    </w:p>
    <w:p w:rsidR="00207C62" w:rsidRDefault="00207C62" w:rsidP="007F54EA">
      <w:pPr>
        <w:pStyle w:val="3"/>
        <w:numPr>
          <w:ilvl w:val="2"/>
          <w:numId w:val="3"/>
        </w:numPr>
        <w:spacing w:beforeLines="50" w:before="156" w:afterLines="50" w:after="156" w:line="360" w:lineRule="auto"/>
      </w:pPr>
      <w:bookmarkStart w:id="43" w:name="_Toc316718968"/>
      <w:r>
        <w:rPr>
          <w:rFonts w:hint="eastAsia"/>
        </w:rPr>
        <w:t>外部接口</w:t>
      </w:r>
      <w:bookmarkEnd w:id="43"/>
    </w:p>
    <w:p w:rsidR="00FC5C00" w:rsidRDefault="00FC5C00" w:rsidP="00137073">
      <w:pPr>
        <w:pStyle w:val="a9"/>
        <w:numPr>
          <w:ilvl w:val="0"/>
          <w:numId w:val="21"/>
        </w:numPr>
        <w:ind w:firstLineChars="0"/>
      </w:pPr>
      <w:r>
        <w:rPr>
          <w:rFonts w:hint="eastAsia"/>
        </w:rPr>
        <w:t>用户接口：</w:t>
      </w:r>
    </w:p>
    <w:p w:rsidR="00FC5C00" w:rsidRDefault="00FC5C00" w:rsidP="00137073">
      <w:pPr>
        <w:ind w:firstLine="420"/>
      </w:pPr>
      <w:r>
        <w:rPr>
          <w:rFonts w:hint="eastAsia"/>
        </w:rPr>
        <w:lastRenderedPageBreak/>
        <w:t>采用窗口化，菜单式进行设计。</w:t>
      </w:r>
    </w:p>
    <w:p w:rsidR="00FC5C00" w:rsidRDefault="00FC5C00" w:rsidP="00137073">
      <w:pPr>
        <w:pStyle w:val="a9"/>
        <w:numPr>
          <w:ilvl w:val="0"/>
          <w:numId w:val="21"/>
        </w:numPr>
        <w:ind w:firstLineChars="0"/>
      </w:pPr>
      <w:r>
        <w:rPr>
          <w:rFonts w:hint="eastAsia"/>
        </w:rPr>
        <w:t>软件接口</w:t>
      </w:r>
    </w:p>
    <w:p w:rsidR="00FC5C00" w:rsidRDefault="00FC5C00" w:rsidP="00137073">
      <w:pPr>
        <w:ind w:firstLine="420"/>
      </w:pPr>
      <w:r>
        <w:rPr>
          <w:rFonts w:hint="eastAsia"/>
        </w:rPr>
        <w:t>根据用户需要，可以将抽取数据通过</w:t>
      </w:r>
      <w:r>
        <w:rPr>
          <w:rFonts w:hint="eastAsia"/>
        </w:rPr>
        <w:t>JDBC</w:t>
      </w:r>
      <w:r>
        <w:rPr>
          <w:rFonts w:hint="eastAsia"/>
        </w:rPr>
        <w:t>对</w:t>
      </w:r>
      <w:r>
        <w:rPr>
          <w:rFonts w:hint="eastAsia"/>
        </w:rPr>
        <w:t>MYSQL</w:t>
      </w:r>
      <w:r>
        <w:rPr>
          <w:rFonts w:hint="eastAsia"/>
        </w:rPr>
        <w:t>数据库进行存储，或者将生成的数据以</w:t>
      </w:r>
      <w:r>
        <w:rPr>
          <w:rFonts w:hint="eastAsia"/>
        </w:rPr>
        <w:t>xml</w:t>
      </w:r>
      <w:r>
        <w:rPr>
          <w:rFonts w:hint="eastAsia"/>
        </w:rPr>
        <w:t>的格式存储。</w:t>
      </w:r>
    </w:p>
    <w:p w:rsidR="005200C4" w:rsidRPr="00687FDE" w:rsidRDefault="005200C4" w:rsidP="00137073">
      <w:r w:rsidRPr="00687FDE">
        <w:rPr>
          <w:rFonts w:hint="eastAsia"/>
        </w:rPr>
        <w:t>外部程序可以通过类</w:t>
      </w:r>
      <w:r w:rsidRPr="00687FDE">
        <w:rPr>
          <w:kern w:val="0"/>
        </w:rPr>
        <w:t>Extract</w:t>
      </w:r>
      <w:r w:rsidRPr="00687FDE">
        <w:rPr>
          <w:rFonts w:hint="eastAsia"/>
          <w:kern w:val="0"/>
        </w:rPr>
        <w:t>中的</w:t>
      </w:r>
      <w:r w:rsidRPr="00687FDE">
        <w:rPr>
          <w:kern w:val="0"/>
        </w:rPr>
        <w:t>extract</w:t>
      </w:r>
      <w:r w:rsidRPr="00687FDE">
        <w:rPr>
          <w:rFonts w:hint="eastAsia"/>
          <w:kern w:val="0"/>
        </w:rPr>
        <w:t>方法调用实现生成模板的功能。</w:t>
      </w:r>
    </w:p>
    <w:p w:rsidR="005200C4" w:rsidRPr="00687FDE" w:rsidRDefault="005200C4" w:rsidP="00137073">
      <w:pPr>
        <w:ind w:firstLine="420"/>
      </w:pPr>
      <w:bookmarkStart w:id="44" w:name="_Toc266115755"/>
      <w:r w:rsidRPr="00687FDE">
        <w:rPr>
          <w:rFonts w:hint="eastAsia"/>
        </w:rPr>
        <w:t>调用方式</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5200C4" w:rsidRPr="00687FDE" w:rsidTr="005B2C00">
        <w:tc>
          <w:tcPr>
            <w:tcW w:w="8522" w:type="dxa"/>
          </w:tcPr>
          <w:p w:rsidR="005200C4" w:rsidRPr="005200C4" w:rsidRDefault="005200C4" w:rsidP="00137073">
            <w:pPr>
              <w:autoSpaceDE w:val="0"/>
              <w:autoSpaceDN w:val="0"/>
              <w:adjustRightInd w:val="0"/>
              <w:jc w:val="left"/>
              <w:rPr>
                <w:rFonts w:ascii="Courier New" w:hAnsi="Courier New" w:cs="Courier New"/>
                <w:kern w:val="0"/>
                <w:sz w:val="20"/>
                <w:szCs w:val="20"/>
              </w:rPr>
            </w:pPr>
            <w:r w:rsidRPr="005200C4">
              <w:rPr>
                <w:rFonts w:ascii="Courier New" w:hAnsi="Courier New" w:cs="Courier New"/>
                <w:kern w:val="0"/>
                <w:sz w:val="20"/>
                <w:szCs w:val="20"/>
              </w:rPr>
              <w:t xml:space="preserve">Extract extractData= </w:t>
            </w:r>
            <w:r w:rsidRPr="005200C4">
              <w:rPr>
                <w:rFonts w:ascii="Courier New" w:hAnsi="Courier New" w:cs="Courier New"/>
                <w:b/>
                <w:bCs/>
                <w:kern w:val="0"/>
                <w:sz w:val="20"/>
                <w:szCs w:val="20"/>
              </w:rPr>
              <w:t>new</w:t>
            </w:r>
            <w:r w:rsidRPr="005200C4">
              <w:rPr>
                <w:rFonts w:ascii="Courier New" w:hAnsi="Courier New" w:cs="Courier New"/>
                <w:kern w:val="0"/>
                <w:sz w:val="20"/>
                <w:szCs w:val="20"/>
              </w:rPr>
              <w:t xml:space="preserve"> Extract();</w:t>
            </w:r>
          </w:p>
          <w:p w:rsidR="005200C4" w:rsidRPr="005200C4" w:rsidRDefault="005200C4" w:rsidP="00137073">
            <w:pPr>
              <w:autoSpaceDE w:val="0"/>
              <w:autoSpaceDN w:val="0"/>
              <w:adjustRightInd w:val="0"/>
              <w:jc w:val="left"/>
              <w:rPr>
                <w:rFonts w:ascii="Courier New" w:hAnsi="Courier New" w:cs="Courier New"/>
                <w:kern w:val="0"/>
                <w:sz w:val="20"/>
                <w:szCs w:val="20"/>
              </w:rPr>
            </w:pPr>
            <w:r w:rsidRPr="005200C4">
              <w:rPr>
                <w:rFonts w:ascii="Courier New" w:hAnsi="Courier New" w:cs="Courier New"/>
                <w:kern w:val="0"/>
                <w:sz w:val="20"/>
                <w:szCs w:val="20"/>
              </w:rPr>
              <w:t>extractData.setTempalteFile(</w:t>
            </w:r>
            <w:r w:rsidRPr="005200C4">
              <w:rPr>
                <w:rFonts w:ascii="Courier New" w:hAnsi="Courier New" w:cs="Courier New" w:hint="eastAsia"/>
                <w:kern w:val="0"/>
                <w:sz w:val="20"/>
                <w:szCs w:val="20"/>
              </w:rPr>
              <w:t>模板文件名</w:t>
            </w:r>
            <w:r w:rsidRPr="005200C4">
              <w:rPr>
                <w:rFonts w:ascii="Courier New" w:hAnsi="Courier New" w:cs="Courier New"/>
                <w:kern w:val="0"/>
                <w:sz w:val="20"/>
                <w:szCs w:val="20"/>
              </w:rPr>
              <w:t>);</w:t>
            </w:r>
          </w:p>
          <w:p w:rsidR="005200C4" w:rsidRPr="005200C4" w:rsidRDefault="005200C4" w:rsidP="00137073">
            <w:pPr>
              <w:autoSpaceDE w:val="0"/>
              <w:autoSpaceDN w:val="0"/>
              <w:adjustRightInd w:val="0"/>
              <w:jc w:val="left"/>
              <w:rPr>
                <w:rFonts w:ascii="Courier New" w:hAnsi="Courier New" w:cs="Courier New"/>
                <w:kern w:val="0"/>
                <w:sz w:val="20"/>
                <w:szCs w:val="20"/>
              </w:rPr>
            </w:pPr>
            <w:r w:rsidRPr="005200C4">
              <w:rPr>
                <w:rFonts w:ascii="Courier New" w:hAnsi="Courier New" w:cs="Courier New"/>
                <w:kern w:val="0"/>
                <w:sz w:val="20"/>
                <w:szCs w:val="20"/>
              </w:rPr>
              <w:t>extractData.setDestDirectory(</w:t>
            </w:r>
            <w:r w:rsidRPr="005200C4">
              <w:rPr>
                <w:rFonts w:ascii="Courier New" w:hAnsi="Courier New" w:cs="Courier New" w:hint="eastAsia"/>
                <w:kern w:val="0"/>
                <w:sz w:val="20"/>
                <w:szCs w:val="20"/>
              </w:rPr>
              <w:t>结果存放目录</w:t>
            </w:r>
            <w:r w:rsidRPr="005200C4">
              <w:rPr>
                <w:rFonts w:ascii="Courier New" w:hAnsi="Courier New" w:cs="Courier New"/>
                <w:kern w:val="0"/>
                <w:sz w:val="20"/>
                <w:szCs w:val="20"/>
              </w:rPr>
              <w:t>);</w:t>
            </w:r>
          </w:p>
          <w:p w:rsidR="005200C4" w:rsidRPr="005200C4" w:rsidRDefault="005200C4" w:rsidP="00137073">
            <w:pPr>
              <w:autoSpaceDE w:val="0"/>
              <w:autoSpaceDN w:val="0"/>
              <w:adjustRightInd w:val="0"/>
              <w:jc w:val="left"/>
              <w:rPr>
                <w:rFonts w:ascii="Courier New" w:hAnsi="Courier New" w:cs="Courier New"/>
                <w:kern w:val="0"/>
                <w:sz w:val="20"/>
                <w:szCs w:val="20"/>
              </w:rPr>
            </w:pPr>
            <w:r w:rsidRPr="005200C4">
              <w:rPr>
                <w:rFonts w:ascii="Courier New" w:hAnsi="Courier New" w:cs="Courier New"/>
                <w:kern w:val="0"/>
                <w:sz w:val="20"/>
                <w:szCs w:val="20"/>
              </w:rPr>
              <w:t>extractData.setExtractFiles(FileHelp.</w:t>
            </w:r>
            <w:r w:rsidRPr="005200C4">
              <w:rPr>
                <w:rFonts w:ascii="Courier New" w:hAnsi="Courier New" w:cs="Courier New"/>
                <w:i/>
                <w:iCs/>
                <w:kern w:val="0"/>
                <w:sz w:val="20"/>
                <w:szCs w:val="20"/>
              </w:rPr>
              <w:t>getFiles</w:t>
            </w:r>
            <w:r w:rsidRPr="005200C4">
              <w:rPr>
                <w:rFonts w:ascii="Courier New" w:hAnsi="Courier New" w:cs="Courier New"/>
                <w:kern w:val="0"/>
                <w:sz w:val="20"/>
                <w:szCs w:val="20"/>
              </w:rPr>
              <w:t>(</w:t>
            </w:r>
            <w:r w:rsidRPr="005200C4">
              <w:rPr>
                <w:rFonts w:ascii="Courier New" w:hAnsi="Courier New" w:cs="Courier New" w:hint="eastAsia"/>
                <w:kern w:val="0"/>
                <w:sz w:val="20"/>
                <w:szCs w:val="20"/>
              </w:rPr>
              <w:t>网页集目录</w:t>
            </w:r>
            <w:r w:rsidRPr="005200C4">
              <w:rPr>
                <w:rFonts w:ascii="Courier New" w:hAnsi="Courier New" w:cs="Courier New"/>
                <w:kern w:val="0"/>
                <w:sz w:val="20"/>
                <w:szCs w:val="20"/>
              </w:rPr>
              <w:t>);</w:t>
            </w:r>
          </w:p>
          <w:p w:rsidR="005200C4" w:rsidRPr="005200C4" w:rsidRDefault="005200C4" w:rsidP="00137073">
            <w:pPr>
              <w:autoSpaceDE w:val="0"/>
              <w:autoSpaceDN w:val="0"/>
              <w:adjustRightInd w:val="0"/>
              <w:jc w:val="left"/>
              <w:rPr>
                <w:rFonts w:ascii="Courier New" w:hAnsi="Courier New" w:cs="Courier New"/>
                <w:kern w:val="0"/>
                <w:sz w:val="20"/>
                <w:szCs w:val="20"/>
              </w:rPr>
            </w:pPr>
            <w:r w:rsidRPr="005200C4">
              <w:rPr>
                <w:rFonts w:ascii="Courier New" w:hAnsi="Courier New" w:cs="Courier New"/>
                <w:kern w:val="0"/>
                <w:sz w:val="20"/>
                <w:szCs w:val="20"/>
              </w:rPr>
              <w:t>extractData.setStatusBar(statusBar);</w:t>
            </w:r>
          </w:p>
          <w:p w:rsidR="005200C4" w:rsidRPr="005200C4" w:rsidRDefault="005200C4" w:rsidP="00137073">
            <w:pPr>
              <w:autoSpaceDE w:val="0"/>
              <w:autoSpaceDN w:val="0"/>
              <w:adjustRightInd w:val="0"/>
              <w:jc w:val="left"/>
              <w:rPr>
                <w:rFonts w:ascii="Courier New" w:hAnsi="Courier New" w:cs="Courier New"/>
                <w:kern w:val="0"/>
                <w:sz w:val="20"/>
                <w:szCs w:val="20"/>
              </w:rPr>
            </w:pPr>
            <w:r w:rsidRPr="005200C4">
              <w:rPr>
                <w:rFonts w:ascii="Courier New" w:hAnsi="Courier New" w:cs="Courier New"/>
                <w:kern w:val="0"/>
                <w:sz w:val="20"/>
                <w:szCs w:val="20"/>
              </w:rPr>
              <w:t>extractData.setExtractType(Extract.</w:t>
            </w:r>
            <w:r w:rsidRPr="005200C4">
              <w:rPr>
                <w:rFonts w:ascii="Courier New" w:hAnsi="Courier New" w:cs="Courier New"/>
                <w:i/>
                <w:iCs/>
                <w:kern w:val="0"/>
                <w:sz w:val="20"/>
                <w:szCs w:val="20"/>
              </w:rPr>
              <w:t>NORMAL</w:t>
            </w:r>
            <w:r w:rsidRPr="005200C4">
              <w:rPr>
                <w:rFonts w:ascii="Courier New" w:hAnsi="Courier New" w:cs="Courier New"/>
                <w:kern w:val="0"/>
                <w:sz w:val="20"/>
                <w:szCs w:val="20"/>
              </w:rPr>
              <w:t>);</w:t>
            </w:r>
          </w:p>
          <w:p w:rsidR="005200C4" w:rsidRPr="00687FDE" w:rsidRDefault="005200C4" w:rsidP="00137073">
            <w:pPr>
              <w:autoSpaceDE w:val="0"/>
              <w:autoSpaceDN w:val="0"/>
              <w:adjustRightInd w:val="0"/>
              <w:jc w:val="left"/>
              <w:rPr>
                <w:rFonts w:ascii="Courier New" w:hAnsi="Courier New" w:cs="Courier New"/>
                <w:color w:val="000000"/>
                <w:kern w:val="0"/>
                <w:sz w:val="20"/>
                <w:szCs w:val="20"/>
              </w:rPr>
            </w:pPr>
            <w:r w:rsidRPr="005200C4">
              <w:rPr>
                <w:rFonts w:ascii="Courier New" w:hAnsi="Courier New" w:cs="Courier New"/>
                <w:kern w:val="0"/>
                <w:sz w:val="20"/>
                <w:szCs w:val="20"/>
              </w:rPr>
              <w:t>extractData.extract();</w:t>
            </w:r>
          </w:p>
        </w:tc>
      </w:tr>
    </w:tbl>
    <w:p w:rsidR="005200C4" w:rsidRPr="005200C4" w:rsidRDefault="005200C4" w:rsidP="00137073">
      <w:pPr>
        <w:ind w:firstLine="420"/>
      </w:pPr>
    </w:p>
    <w:p w:rsidR="00207C62" w:rsidRDefault="00207C62" w:rsidP="007F54EA">
      <w:pPr>
        <w:pStyle w:val="3"/>
        <w:numPr>
          <w:ilvl w:val="2"/>
          <w:numId w:val="3"/>
        </w:numPr>
        <w:spacing w:beforeLines="50" w:before="156" w:afterLines="50" w:after="156" w:line="360" w:lineRule="auto"/>
      </w:pPr>
      <w:bookmarkStart w:id="45" w:name="_Toc316718969"/>
      <w:r>
        <w:rPr>
          <w:rFonts w:hint="eastAsia"/>
        </w:rPr>
        <w:t>内部接口</w:t>
      </w:r>
      <w:bookmarkEnd w:id="45"/>
    </w:p>
    <w:p w:rsidR="002A4DC4" w:rsidRDefault="002A4DC4" w:rsidP="00137073">
      <w:pPr>
        <w:ind w:firstLine="420"/>
      </w:pPr>
      <w:r>
        <w:rPr>
          <w:rFonts w:hint="eastAsia"/>
        </w:rPr>
        <w:t>通过面向对象语言设计类，在</w:t>
      </w:r>
      <w:r>
        <w:rPr>
          <w:rFonts w:hint="eastAsia"/>
        </w:rPr>
        <w:t>public</w:t>
      </w:r>
      <w:r>
        <w:rPr>
          <w:rFonts w:hint="eastAsia"/>
        </w:rPr>
        <w:t>类中实现调用；类间实现严格封装；</w:t>
      </w:r>
    </w:p>
    <w:p w:rsidR="00207C62" w:rsidRDefault="00207C62" w:rsidP="007F54EA">
      <w:pPr>
        <w:pStyle w:val="2"/>
        <w:numPr>
          <w:ilvl w:val="1"/>
          <w:numId w:val="3"/>
        </w:numPr>
        <w:spacing w:beforeLines="50" w:before="156" w:afterLines="50" w:after="156" w:line="360" w:lineRule="auto"/>
      </w:pPr>
      <w:bookmarkStart w:id="46" w:name="_Toc316718970"/>
      <w:r>
        <w:rPr>
          <w:rFonts w:hint="eastAsia"/>
        </w:rPr>
        <w:t>数据结构设计</w:t>
      </w:r>
      <w:bookmarkEnd w:id="46"/>
    </w:p>
    <w:p w:rsidR="00B6681D" w:rsidRDefault="00D15B51" w:rsidP="007F54EA">
      <w:pPr>
        <w:pStyle w:val="3"/>
        <w:numPr>
          <w:ilvl w:val="2"/>
          <w:numId w:val="3"/>
        </w:numPr>
        <w:spacing w:beforeLines="50" w:before="156" w:afterLines="50" w:after="156" w:line="360" w:lineRule="auto"/>
      </w:pPr>
      <w:bookmarkStart w:id="47" w:name="_Toc316718971"/>
      <w:r>
        <w:rPr>
          <w:rFonts w:hint="eastAsia"/>
        </w:rPr>
        <w:t>模块</w:t>
      </w:r>
      <w:r w:rsidR="00B6681D">
        <w:rPr>
          <w:rFonts w:hint="eastAsia"/>
        </w:rPr>
        <w:t>数据结构</w:t>
      </w:r>
      <w:bookmarkEnd w:id="47"/>
    </w:p>
    <w:p w:rsidR="0037263D" w:rsidRPr="0037263D" w:rsidRDefault="0037263D" w:rsidP="00137073">
      <w:r>
        <w:rPr>
          <w:rFonts w:hint="eastAsia"/>
        </w:rPr>
        <w:t>模块的数据结构见表</w:t>
      </w:r>
      <w:r>
        <w:rPr>
          <w:rFonts w:hint="eastAsia"/>
        </w:rPr>
        <w:t>4-1</w:t>
      </w:r>
      <w:r w:rsidR="00227A91">
        <w:rPr>
          <w:rFonts w:hint="eastAsia"/>
        </w:rPr>
        <w:t>至</w:t>
      </w:r>
      <w:r>
        <w:rPr>
          <w:rFonts w:hint="eastAsia"/>
        </w:rPr>
        <w:t>4.3</w:t>
      </w:r>
      <w:r>
        <w:rPr>
          <w:rFonts w:hint="eastAsia"/>
        </w:rPr>
        <w:t>。</w:t>
      </w:r>
    </w:p>
    <w:p w:rsidR="00D15B51" w:rsidRDefault="0037263D" w:rsidP="00137073">
      <w:pPr>
        <w:jc w:val="center"/>
      </w:pPr>
      <w:r>
        <w:rPr>
          <w:rFonts w:hint="eastAsia"/>
        </w:rPr>
        <w:t>表</w:t>
      </w:r>
      <w:r>
        <w:rPr>
          <w:rFonts w:hint="eastAsia"/>
        </w:rPr>
        <w:t xml:space="preserve">4-1 </w:t>
      </w:r>
      <w:r w:rsidR="00D15B51">
        <w:rPr>
          <w:rFonts w:hint="eastAsia"/>
        </w:rPr>
        <w:t>标注数据类（</w:t>
      </w:r>
      <w:r w:rsidR="00D15B51" w:rsidRPr="0037263D">
        <w:rPr>
          <w:rFonts w:ascii="Courier New" w:hAnsi="Courier New" w:cs="Courier New"/>
          <w:color w:val="000000"/>
          <w:kern w:val="0"/>
          <w:sz w:val="20"/>
          <w:szCs w:val="20"/>
        </w:rPr>
        <w:t>MarkData</w:t>
      </w:r>
      <w:r>
        <w:rPr>
          <w:rFonts w:hint="eastAsia"/>
        </w:rPr>
        <w:t>）</w:t>
      </w:r>
    </w:p>
    <w:tbl>
      <w:tblPr>
        <w:tblStyle w:val="11"/>
        <w:tblW w:w="0" w:type="auto"/>
        <w:tblLook w:val="04A0" w:firstRow="1" w:lastRow="0" w:firstColumn="1" w:lastColumn="0" w:noHBand="0" w:noVBand="1"/>
      </w:tblPr>
      <w:tblGrid>
        <w:gridCol w:w="705"/>
        <w:gridCol w:w="1828"/>
        <w:gridCol w:w="1339"/>
        <w:gridCol w:w="1876"/>
        <w:gridCol w:w="2299"/>
      </w:tblGrid>
      <w:tr w:rsidR="00D15B51" w:rsidRPr="00307AC0" w:rsidTr="00307AC0">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705" w:type="dxa"/>
            <w:vAlign w:val="center"/>
          </w:tcPr>
          <w:p w:rsidR="00D15B51" w:rsidRPr="00307AC0" w:rsidRDefault="00D15B51" w:rsidP="00137073">
            <w:pPr>
              <w:autoSpaceDE w:val="0"/>
              <w:autoSpaceDN w:val="0"/>
              <w:adjustRightInd w:val="0"/>
              <w:spacing w:before="24" w:after="24"/>
              <w:jc w:val="center"/>
              <w:rPr>
                <w:rFonts w:ascii="宋体"/>
                <w:bCs w:val="0"/>
                <w:color w:val="000000"/>
                <w:kern w:val="0"/>
                <w:sz w:val="18"/>
                <w:szCs w:val="18"/>
                <w:lang w:val="zh-CN"/>
              </w:rPr>
            </w:pPr>
            <w:r w:rsidRPr="00307AC0">
              <w:rPr>
                <w:rFonts w:ascii="宋体" w:hint="eastAsia"/>
                <w:color w:val="000000"/>
                <w:kern w:val="0"/>
                <w:sz w:val="18"/>
                <w:szCs w:val="18"/>
                <w:lang w:val="zh-CN"/>
              </w:rPr>
              <w:t>序号</w:t>
            </w:r>
          </w:p>
        </w:tc>
        <w:tc>
          <w:tcPr>
            <w:tcW w:w="1828" w:type="dxa"/>
            <w:vAlign w:val="center"/>
          </w:tcPr>
          <w:p w:rsidR="00D15B51" w:rsidRPr="00307AC0" w:rsidRDefault="00D15B51" w:rsidP="0013707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Cs w:val="0"/>
                <w:color w:val="000000"/>
                <w:kern w:val="0"/>
                <w:sz w:val="18"/>
                <w:szCs w:val="18"/>
                <w:lang w:val="zh-CN"/>
              </w:rPr>
            </w:pPr>
            <w:r w:rsidRPr="00307AC0">
              <w:rPr>
                <w:rFonts w:ascii="宋体" w:hint="eastAsia"/>
                <w:color w:val="000000"/>
                <w:kern w:val="0"/>
                <w:sz w:val="18"/>
                <w:szCs w:val="18"/>
                <w:lang w:val="zh-CN"/>
              </w:rPr>
              <w:t>字段</w:t>
            </w:r>
          </w:p>
        </w:tc>
        <w:tc>
          <w:tcPr>
            <w:tcW w:w="1339" w:type="dxa"/>
            <w:vAlign w:val="center"/>
          </w:tcPr>
          <w:p w:rsidR="00D15B51" w:rsidRPr="00307AC0" w:rsidRDefault="00D15B51" w:rsidP="0013707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Cs w:val="0"/>
                <w:color w:val="000000"/>
                <w:kern w:val="0"/>
                <w:sz w:val="18"/>
                <w:szCs w:val="18"/>
                <w:lang w:val="zh-CN"/>
              </w:rPr>
            </w:pPr>
            <w:r w:rsidRPr="00307AC0">
              <w:rPr>
                <w:rFonts w:ascii="宋体" w:hint="eastAsia"/>
                <w:color w:val="000000"/>
                <w:kern w:val="0"/>
                <w:sz w:val="18"/>
                <w:szCs w:val="18"/>
                <w:lang w:val="zh-CN"/>
              </w:rPr>
              <w:t>字段名</w:t>
            </w:r>
          </w:p>
        </w:tc>
        <w:tc>
          <w:tcPr>
            <w:tcW w:w="1876" w:type="dxa"/>
            <w:vAlign w:val="center"/>
          </w:tcPr>
          <w:p w:rsidR="00D15B51" w:rsidRPr="00307AC0" w:rsidRDefault="00D15B51" w:rsidP="0013707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Cs w:val="0"/>
                <w:color w:val="000000"/>
                <w:kern w:val="0"/>
                <w:sz w:val="18"/>
                <w:szCs w:val="18"/>
                <w:lang w:val="zh-CN"/>
              </w:rPr>
            </w:pPr>
            <w:r w:rsidRPr="00307AC0">
              <w:rPr>
                <w:rFonts w:ascii="宋体" w:hint="eastAsia"/>
                <w:color w:val="000000"/>
                <w:kern w:val="0"/>
                <w:sz w:val="18"/>
                <w:szCs w:val="18"/>
                <w:lang w:val="zh-CN"/>
              </w:rPr>
              <w:t>类型</w:t>
            </w:r>
          </w:p>
        </w:tc>
        <w:tc>
          <w:tcPr>
            <w:tcW w:w="2299" w:type="dxa"/>
            <w:vAlign w:val="center"/>
          </w:tcPr>
          <w:p w:rsidR="00D15B51" w:rsidRPr="00307AC0" w:rsidRDefault="00D15B51" w:rsidP="0013707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Cs w:val="0"/>
                <w:color w:val="000000"/>
                <w:kern w:val="0"/>
                <w:sz w:val="18"/>
                <w:szCs w:val="18"/>
                <w:lang w:val="zh-CN"/>
              </w:rPr>
            </w:pPr>
            <w:r w:rsidRPr="00307AC0">
              <w:rPr>
                <w:rFonts w:ascii="宋体" w:hint="eastAsia"/>
                <w:color w:val="000000"/>
                <w:kern w:val="0"/>
                <w:sz w:val="18"/>
                <w:szCs w:val="18"/>
                <w:lang w:val="zh-CN"/>
              </w:rPr>
              <w:t>说明</w:t>
            </w:r>
          </w:p>
        </w:tc>
      </w:tr>
      <w:tr w:rsidR="00D15B51" w:rsidRPr="00D15B51" w:rsidTr="00307AC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705" w:type="dxa"/>
            <w:vAlign w:val="center"/>
          </w:tcPr>
          <w:p w:rsidR="00D15B51" w:rsidRPr="00D15B51" w:rsidRDefault="00D15B51" w:rsidP="00137073">
            <w:pPr>
              <w:autoSpaceDE w:val="0"/>
              <w:autoSpaceDN w:val="0"/>
              <w:adjustRightInd w:val="0"/>
              <w:spacing w:before="24" w:after="24"/>
              <w:jc w:val="center"/>
              <w:rPr>
                <w:rFonts w:ascii="宋体"/>
                <w:b w:val="0"/>
                <w:bCs w:val="0"/>
                <w:kern w:val="0"/>
                <w:sz w:val="18"/>
                <w:szCs w:val="18"/>
                <w:lang w:val="zh-CN"/>
              </w:rPr>
            </w:pPr>
            <w:r w:rsidRPr="00D15B51">
              <w:rPr>
                <w:rFonts w:ascii="宋体"/>
                <w:kern w:val="0"/>
                <w:sz w:val="18"/>
                <w:szCs w:val="18"/>
                <w:lang w:val="zh-CN"/>
              </w:rPr>
              <w:t>1</w:t>
            </w:r>
          </w:p>
        </w:tc>
        <w:tc>
          <w:tcPr>
            <w:tcW w:w="1828" w:type="dxa"/>
            <w:vAlign w:val="center"/>
          </w:tcPr>
          <w:p w:rsidR="00D15B51" w:rsidRPr="00D15B51" w:rsidRDefault="00D15B51" w:rsidP="0013707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kern w:val="0"/>
                <w:sz w:val="18"/>
                <w:szCs w:val="18"/>
                <w:lang w:val="zh-CN"/>
              </w:rPr>
            </w:pPr>
            <w:r w:rsidRPr="00D15B51">
              <w:rPr>
                <w:rFonts w:ascii="Courier New" w:hAnsi="Courier New" w:cs="Courier New"/>
                <w:kern w:val="0"/>
                <w:sz w:val="20"/>
                <w:szCs w:val="20"/>
              </w:rPr>
              <w:t>semantic</w:t>
            </w:r>
          </w:p>
        </w:tc>
        <w:tc>
          <w:tcPr>
            <w:tcW w:w="1339" w:type="dxa"/>
            <w:vAlign w:val="center"/>
          </w:tcPr>
          <w:p w:rsidR="00D15B51" w:rsidRPr="00D15B51" w:rsidRDefault="00D15B51" w:rsidP="0013707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kern w:val="0"/>
                <w:sz w:val="18"/>
                <w:szCs w:val="18"/>
                <w:lang w:val="zh-CN"/>
              </w:rPr>
            </w:pPr>
            <w:r w:rsidRPr="00D15B51">
              <w:rPr>
                <w:rFonts w:ascii="宋体" w:hint="eastAsia"/>
                <w:kern w:val="0"/>
                <w:sz w:val="18"/>
                <w:szCs w:val="18"/>
                <w:lang w:val="zh-CN"/>
              </w:rPr>
              <w:t>标注</w:t>
            </w:r>
          </w:p>
        </w:tc>
        <w:tc>
          <w:tcPr>
            <w:tcW w:w="1876" w:type="dxa"/>
            <w:vAlign w:val="center"/>
          </w:tcPr>
          <w:p w:rsidR="00D15B51" w:rsidRPr="00D15B51" w:rsidRDefault="00D15B51" w:rsidP="0013707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kern w:val="0"/>
                <w:sz w:val="18"/>
                <w:szCs w:val="18"/>
                <w:lang w:val="zh-CN"/>
              </w:rPr>
            </w:pPr>
            <w:r w:rsidRPr="00D15B51">
              <w:rPr>
                <w:rFonts w:ascii="宋体" w:hint="eastAsia"/>
                <w:kern w:val="0"/>
                <w:sz w:val="18"/>
                <w:szCs w:val="18"/>
                <w:lang w:val="zh-CN"/>
              </w:rPr>
              <w:t>String</w:t>
            </w:r>
          </w:p>
        </w:tc>
        <w:tc>
          <w:tcPr>
            <w:tcW w:w="2299" w:type="dxa"/>
            <w:vAlign w:val="center"/>
          </w:tcPr>
          <w:p w:rsidR="00D15B51" w:rsidRPr="00D15B51" w:rsidRDefault="00D15B51" w:rsidP="0013707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kern w:val="0"/>
                <w:sz w:val="18"/>
                <w:szCs w:val="18"/>
                <w:lang w:val="zh-CN"/>
              </w:rPr>
            </w:pPr>
            <w:r w:rsidRPr="00D15B51">
              <w:rPr>
                <w:rFonts w:ascii="宋体" w:hint="eastAsia"/>
                <w:kern w:val="0"/>
                <w:sz w:val="18"/>
                <w:szCs w:val="18"/>
                <w:lang w:val="zh-CN"/>
              </w:rPr>
              <w:t>标注名称</w:t>
            </w:r>
          </w:p>
        </w:tc>
      </w:tr>
      <w:tr w:rsidR="00D15B51" w:rsidRPr="00D15B51" w:rsidTr="00307AC0">
        <w:trPr>
          <w:trHeight w:val="540"/>
        </w:trPr>
        <w:tc>
          <w:tcPr>
            <w:cnfStyle w:val="001000000000" w:firstRow="0" w:lastRow="0" w:firstColumn="1" w:lastColumn="0" w:oddVBand="0" w:evenVBand="0" w:oddHBand="0" w:evenHBand="0" w:firstRowFirstColumn="0" w:firstRowLastColumn="0" w:lastRowFirstColumn="0" w:lastRowLastColumn="0"/>
            <w:tcW w:w="705" w:type="dxa"/>
            <w:vAlign w:val="center"/>
          </w:tcPr>
          <w:p w:rsidR="00D15B51" w:rsidRPr="00D15B51" w:rsidRDefault="00D15B51" w:rsidP="00137073">
            <w:pPr>
              <w:autoSpaceDE w:val="0"/>
              <w:autoSpaceDN w:val="0"/>
              <w:adjustRightInd w:val="0"/>
              <w:spacing w:before="24" w:after="24"/>
              <w:jc w:val="center"/>
              <w:rPr>
                <w:rFonts w:ascii="宋体"/>
                <w:b w:val="0"/>
                <w:bCs w:val="0"/>
                <w:kern w:val="0"/>
                <w:sz w:val="18"/>
                <w:szCs w:val="18"/>
                <w:lang w:val="zh-CN"/>
              </w:rPr>
            </w:pPr>
            <w:r w:rsidRPr="00D15B51">
              <w:rPr>
                <w:rFonts w:ascii="宋体"/>
                <w:kern w:val="0"/>
                <w:sz w:val="18"/>
                <w:szCs w:val="18"/>
                <w:lang w:val="zh-CN"/>
              </w:rPr>
              <w:t>2</w:t>
            </w:r>
          </w:p>
        </w:tc>
        <w:tc>
          <w:tcPr>
            <w:tcW w:w="1828" w:type="dxa"/>
            <w:vAlign w:val="center"/>
          </w:tcPr>
          <w:p w:rsidR="00D15B51" w:rsidRPr="00D15B51" w:rsidRDefault="00D15B51" w:rsidP="00137073">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kern w:val="0"/>
                <w:sz w:val="18"/>
                <w:szCs w:val="18"/>
                <w:lang w:val="zh-CN"/>
              </w:rPr>
            </w:pPr>
            <w:r w:rsidRPr="00D15B51">
              <w:rPr>
                <w:rFonts w:ascii="Courier New" w:hAnsi="Courier New" w:cs="Courier New"/>
                <w:kern w:val="0"/>
                <w:sz w:val="20"/>
                <w:szCs w:val="20"/>
              </w:rPr>
              <w:t>block</w:t>
            </w:r>
          </w:p>
        </w:tc>
        <w:tc>
          <w:tcPr>
            <w:tcW w:w="1339" w:type="dxa"/>
            <w:vAlign w:val="center"/>
          </w:tcPr>
          <w:p w:rsidR="00D15B51" w:rsidRPr="00D15B51" w:rsidRDefault="00D15B51" w:rsidP="00137073">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kern w:val="0"/>
                <w:sz w:val="18"/>
                <w:szCs w:val="18"/>
                <w:lang w:val="zh-CN"/>
              </w:rPr>
            </w:pPr>
            <w:r w:rsidRPr="00D15B51">
              <w:rPr>
                <w:rFonts w:ascii="宋体" w:hint="eastAsia"/>
                <w:kern w:val="0"/>
                <w:sz w:val="18"/>
                <w:szCs w:val="18"/>
                <w:lang w:val="zh-CN"/>
              </w:rPr>
              <w:t>块选择名称</w:t>
            </w:r>
          </w:p>
        </w:tc>
        <w:tc>
          <w:tcPr>
            <w:tcW w:w="1876" w:type="dxa"/>
            <w:vAlign w:val="center"/>
          </w:tcPr>
          <w:p w:rsidR="00D15B51" w:rsidRPr="00D15B51" w:rsidRDefault="00D15B51" w:rsidP="00137073">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kern w:val="0"/>
                <w:sz w:val="18"/>
                <w:szCs w:val="18"/>
                <w:lang w:val="zh-CN"/>
              </w:rPr>
            </w:pPr>
            <w:r w:rsidRPr="00D15B51">
              <w:rPr>
                <w:rFonts w:ascii="宋体" w:hint="eastAsia"/>
                <w:kern w:val="0"/>
                <w:sz w:val="18"/>
                <w:szCs w:val="18"/>
                <w:lang w:val="zh-CN"/>
              </w:rPr>
              <w:t>String</w:t>
            </w:r>
          </w:p>
        </w:tc>
        <w:tc>
          <w:tcPr>
            <w:tcW w:w="2299" w:type="dxa"/>
            <w:vAlign w:val="center"/>
          </w:tcPr>
          <w:p w:rsidR="00D15B51" w:rsidRPr="00D15B51" w:rsidRDefault="00D15B51" w:rsidP="00137073">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kern w:val="0"/>
                <w:sz w:val="18"/>
                <w:szCs w:val="18"/>
                <w:lang w:val="zh-CN"/>
              </w:rPr>
            </w:pPr>
            <w:r w:rsidRPr="00D15B51">
              <w:rPr>
                <w:rFonts w:ascii="宋体" w:hint="eastAsia"/>
                <w:kern w:val="0"/>
                <w:sz w:val="18"/>
                <w:szCs w:val="18"/>
                <w:lang w:val="zh-CN"/>
              </w:rPr>
              <w:t>块选择名称</w:t>
            </w:r>
          </w:p>
        </w:tc>
      </w:tr>
      <w:tr w:rsidR="00D15B51" w:rsidRPr="00D15B51" w:rsidTr="00307AC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705" w:type="dxa"/>
            <w:vAlign w:val="center"/>
          </w:tcPr>
          <w:p w:rsidR="00D15B51" w:rsidRPr="00D15B51" w:rsidRDefault="00D15B51" w:rsidP="00137073">
            <w:pPr>
              <w:autoSpaceDE w:val="0"/>
              <w:autoSpaceDN w:val="0"/>
              <w:adjustRightInd w:val="0"/>
              <w:spacing w:before="24" w:after="24"/>
              <w:jc w:val="center"/>
              <w:rPr>
                <w:rFonts w:ascii="宋体"/>
                <w:b w:val="0"/>
                <w:bCs w:val="0"/>
                <w:kern w:val="0"/>
                <w:sz w:val="18"/>
                <w:szCs w:val="18"/>
                <w:lang w:val="zh-CN"/>
              </w:rPr>
            </w:pPr>
            <w:r w:rsidRPr="00D15B51">
              <w:rPr>
                <w:rFonts w:ascii="宋体" w:hint="eastAsia"/>
                <w:kern w:val="0"/>
                <w:sz w:val="18"/>
                <w:szCs w:val="18"/>
                <w:lang w:val="zh-CN"/>
              </w:rPr>
              <w:t>3</w:t>
            </w:r>
          </w:p>
        </w:tc>
        <w:tc>
          <w:tcPr>
            <w:tcW w:w="1828" w:type="dxa"/>
            <w:vAlign w:val="center"/>
          </w:tcPr>
          <w:p w:rsidR="00D15B51" w:rsidRPr="00D15B51" w:rsidRDefault="00D15B51" w:rsidP="0013707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kern w:val="0"/>
                <w:sz w:val="18"/>
                <w:szCs w:val="18"/>
                <w:lang w:val="zh-CN"/>
              </w:rPr>
            </w:pPr>
            <w:r w:rsidRPr="00D15B51">
              <w:rPr>
                <w:rFonts w:ascii="Courier New" w:hAnsi="Courier New" w:cs="Courier New"/>
                <w:kern w:val="0"/>
                <w:sz w:val="20"/>
                <w:szCs w:val="20"/>
              </w:rPr>
              <w:t>windowStatus</w:t>
            </w:r>
          </w:p>
        </w:tc>
        <w:tc>
          <w:tcPr>
            <w:tcW w:w="1339" w:type="dxa"/>
            <w:vAlign w:val="center"/>
          </w:tcPr>
          <w:p w:rsidR="00D15B51" w:rsidRPr="00D15B51" w:rsidRDefault="00D15B51" w:rsidP="0013707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kern w:val="0"/>
                <w:sz w:val="18"/>
                <w:szCs w:val="18"/>
                <w:lang w:val="zh-CN"/>
              </w:rPr>
            </w:pPr>
            <w:r w:rsidRPr="00D15B51">
              <w:rPr>
                <w:rFonts w:ascii="宋体" w:hint="eastAsia"/>
                <w:kern w:val="0"/>
                <w:sz w:val="18"/>
                <w:szCs w:val="18"/>
                <w:lang w:val="zh-CN"/>
              </w:rPr>
              <w:t>标签编号</w:t>
            </w:r>
          </w:p>
        </w:tc>
        <w:tc>
          <w:tcPr>
            <w:tcW w:w="1876" w:type="dxa"/>
            <w:vAlign w:val="center"/>
          </w:tcPr>
          <w:p w:rsidR="00D15B51" w:rsidRPr="00D15B51" w:rsidRDefault="00D15B51" w:rsidP="0013707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kern w:val="0"/>
                <w:sz w:val="18"/>
                <w:szCs w:val="18"/>
                <w:lang w:val="zh-CN"/>
              </w:rPr>
            </w:pPr>
            <w:r w:rsidRPr="00D15B51">
              <w:rPr>
                <w:rFonts w:ascii="宋体" w:hint="eastAsia"/>
                <w:kern w:val="0"/>
                <w:sz w:val="18"/>
                <w:szCs w:val="18"/>
                <w:lang w:val="zh-CN"/>
              </w:rPr>
              <w:t>String</w:t>
            </w:r>
          </w:p>
        </w:tc>
        <w:tc>
          <w:tcPr>
            <w:tcW w:w="2299" w:type="dxa"/>
            <w:vAlign w:val="center"/>
          </w:tcPr>
          <w:p w:rsidR="00D15B51" w:rsidRPr="00D15B51" w:rsidRDefault="00D15B51" w:rsidP="0013707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kern w:val="0"/>
                <w:sz w:val="18"/>
                <w:szCs w:val="18"/>
                <w:lang w:val="zh-CN"/>
              </w:rPr>
            </w:pPr>
            <w:r w:rsidRPr="00D15B51">
              <w:rPr>
                <w:rFonts w:ascii="宋体" w:hint="eastAsia"/>
                <w:kern w:val="0"/>
                <w:sz w:val="18"/>
                <w:szCs w:val="18"/>
                <w:lang w:val="zh-CN"/>
              </w:rPr>
              <w:t>对应的标签编号</w:t>
            </w:r>
          </w:p>
        </w:tc>
      </w:tr>
    </w:tbl>
    <w:p w:rsidR="00D15B51" w:rsidRPr="0043626F" w:rsidRDefault="00D15B51" w:rsidP="00137073">
      <w:pPr>
        <w:pStyle w:val="a9"/>
        <w:ind w:left="420" w:firstLineChars="0" w:firstLine="0"/>
      </w:pPr>
    </w:p>
    <w:p w:rsidR="00D15B51" w:rsidRDefault="0037263D" w:rsidP="00137073">
      <w:pPr>
        <w:pStyle w:val="ac"/>
        <w:ind w:firstLine="0"/>
        <w:jc w:val="center"/>
      </w:pPr>
      <w:r>
        <w:rPr>
          <w:rFonts w:hint="eastAsia"/>
        </w:rPr>
        <w:t>表</w:t>
      </w:r>
      <w:r>
        <w:rPr>
          <w:rFonts w:hint="eastAsia"/>
        </w:rPr>
        <w:t xml:space="preserve">4-2 </w:t>
      </w:r>
      <w:r w:rsidR="00D15B51">
        <w:rPr>
          <w:rFonts w:hint="eastAsia"/>
        </w:rPr>
        <w:t>抽取数据内部类</w:t>
      </w:r>
      <w:r w:rsidR="00D15B51">
        <w:rPr>
          <w:rFonts w:hint="eastAsia"/>
        </w:rPr>
        <w:t xml:space="preserve"> (</w:t>
      </w:r>
      <w:r w:rsidR="00D15B51" w:rsidRPr="00803827">
        <w:rPr>
          <w:rFonts w:ascii="Courier New" w:hAnsi="Courier New" w:cs="Courier New"/>
          <w:color w:val="000000"/>
          <w:kern w:val="0"/>
          <w:sz w:val="20"/>
        </w:rPr>
        <w:t>WieData</w:t>
      </w:r>
      <w:r w:rsidR="00D15B51">
        <w:rPr>
          <w:rFonts w:hint="eastAsia"/>
        </w:rPr>
        <w:t>)</w:t>
      </w:r>
    </w:p>
    <w:tbl>
      <w:tblPr>
        <w:tblStyle w:val="11"/>
        <w:tblW w:w="8046" w:type="dxa"/>
        <w:tblLayout w:type="fixed"/>
        <w:tblLook w:val="04A0" w:firstRow="1" w:lastRow="0" w:firstColumn="1" w:lastColumn="0" w:noHBand="0" w:noVBand="1"/>
      </w:tblPr>
      <w:tblGrid>
        <w:gridCol w:w="578"/>
        <w:gridCol w:w="1373"/>
        <w:gridCol w:w="1134"/>
        <w:gridCol w:w="3260"/>
        <w:gridCol w:w="1701"/>
      </w:tblGrid>
      <w:tr w:rsidR="00D15B51" w:rsidRPr="00B8717E" w:rsidTr="00307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vAlign w:val="center"/>
          </w:tcPr>
          <w:p w:rsidR="00D15B51" w:rsidRPr="00D15B51" w:rsidRDefault="00D15B51" w:rsidP="00137073">
            <w:pPr>
              <w:autoSpaceDE w:val="0"/>
              <w:autoSpaceDN w:val="0"/>
              <w:adjustRightInd w:val="0"/>
              <w:spacing w:before="24" w:after="24"/>
              <w:jc w:val="center"/>
              <w:rPr>
                <w:rFonts w:ascii="宋体"/>
                <w:color w:val="000000"/>
                <w:kern w:val="0"/>
                <w:sz w:val="18"/>
                <w:szCs w:val="18"/>
                <w:lang w:val="zh-CN"/>
              </w:rPr>
            </w:pPr>
            <w:r w:rsidRPr="00D15B51">
              <w:rPr>
                <w:rFonts w:ascii="宋体" w:hint="eastAsia"/>
                <w:color w:val="000000"/>
                <w:kern w:val="0"/>
                <w:sz w:val="18"/>
                <w:szCs w:val="18"/>
                <w:lang w:val="zh-CN"/>
              </w:rPr>
              <w:lastRenderedPageBreak/>
              <w:t>序号</w:t>
            </w:r>
          </w:p>
        </w:tc>
        <w:tc>
          <w:tcPr>
            <w:tcW w:w="1373" w:type="dxa"/>
            <w:vAlign w:val="center"/>
          </w:tcPr>
          <w:p w:rsidR="00D15B51" w:rsidRPr="00D15B51" w:rsidRDefault="00D15B51" w:rsidP="0013707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D15B51">
              <w:rPr>
                <w:rFonts w:ascii="宋体" w:hint="eastAsia"/>
                <w:color w:val="000000"/>
                <w:kern w:val="0"/>
                <w:sz w:val="18"/>
                <w:szCs w:val="18"/>
                <w:lang w:val="zh-CN"/>
              </w:rPr>
              <w:t>字段</w:t>
            </w:r>
          </w:p>
        </w:tc>
        <w:tc>
          <w:tcPr>
            <w:tcW w:w="1134" w:type="dxa"/>
            <w:vAlign w:val="center"/>
          </w:tcPr>
          <w:p w:rsidR="00D15B51" w:rsidRPr="00D15B51" w:rsidRDefault="00D15B51" w:rsidP="0013707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D15B51">
              <w:rPr>
                <w:rFonts w:ascii="宋体" w:hint="eastAsia"/>
                <w:color w:val="000000"/>
                <w:kern w:val="0"/>
                <w:sz w:val="18"/>
                <w:szCs w:val="18"/>
                <w:lang w:val="zh-CN"/>
              </w:rPr>
              <w:t>字段名</w:t>
            </w:r>
          </w:p>
        </w:tc>
        <w:tc>
          <w:tcPr>
            <w:tcW w:w="3260" w:type="dxa"/>
            <w:vAlign w:val="center"/>
          </w:tcPr>
          <w:p w:rsidR="00D15B51" w:rsidRPr="00D15B51" w:rsidRDefault="00D15B51" w:rsidP="0013707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D15B51">
              <w:rPr>
                <w:rFonts w:ascii="宋体" w:hint="eastAsia"/>
                <w:color w:val="000000"/>
                <w:kern w:val="0"/>
                <w:sz w:val="18"/>
                <w:szCs w:val="18"/>
                <w:lang w:val="zh-CN"/>
              </w:rPr>
              <w:t>类型</w:t>
            </w:r>
          </w:p>
        </w:tc>
        <w:tc>
          <w:tcPr>
            <w:tcW w:w="1701" w:type="dxa"/>
            <w:vAlign w:val="center"/>
          </w:tcPr>
          <w:p w:rsidR="00D15B51" w:rsidRPr="00D15B51" w:rsidRDefault="00D15B51" w:rsidP="0013707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D15B51">
              <w:rPr>
                <w:rFonts w:ascii="宋体" w:hint="eastAsia"/>
                <w:color w:val="000000"/>
                <w:kern w:val="0"/>
                <w:sz w:val="18"/>
                <w:szCs w:val="18"/>
                <w:lang w:val="zh-CN"/>
              </w:rPr>
              <w:t>说明</w:t>
            </w:r>
          </w:p>
        </w:tc>
      </w:tr>
      <w:tr w:rsidR="00D15B51" w:rsidRPr="00D15B51" w:rsidTr="00307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vAlign w:val="center"/>
          </w:tcPr>
          <w:p w:rsidR="00D15B51" w:rsidRPr="00D15B51" w:rsidRDefault="00D15B51" w:rsidP="00137073">
            <w:pPr>
              <w:pStyle w:val="ac"/>
              <w:ind w:firstLine="0"/>
              <w:jc w:val="center"/>
              <w:rPr>
                <w:b w:val="0"/>
                <w:bCs w:val="0"/>
                <w:sz w:val="18"/>
                <w:szCs w:val="18"/>
              </w:rPr>
            </w:pPr>
            <w:r w:rsidRPr="00D15B51">
              <w:rPr>
                <w:rFonts w:hint="eastAsia"/>
                <w:sz w:val="18"/>
                <w:szCs w:val="18"/>
              </w:rPr>
              <w:t>1</w:t>
            </w:r>
          </w:p>
        </w:tc>
        <w:tc>
          <w:tcPr>
            <w:tcW w:w="1373" w:type="dxa"/>
            <w:vAlign w:val="center"/>
          </w:tcPr>
          <w:p w:rsidR="00D15B51" w:rsidRPr="00D15B51" w:rsidRDefault="00D15B51" w:rsidP="00137073">
            <w:pPr>
              <w:pStyle w:val="ac"/>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D15B51">
              <w:rPr>
                <w:rFonts w:ascii="Courier New" w:hAnsi="Courier New" w:cs="Courier New"/>
                <w:kern w:val="0"/>
                <w:sz w:val="20"/>
              </w:rPr>
              <w:t>semantic</w:t>
            </w:r>
          </w:p>
        </w:tc>
        <w:tc>
          <w:tcPr>
            <w:tcW w:w="1134" w:type="dxa"/>
            <w:vAlign w:val="center"/>
          </w:tcPr>
          <w:p w:rsidR="00D15B51" w:rsidRPr="00D15B51" w:rsidRDefault="00D15B51" w:rsidP="00137073">
            <w:pPr>
              <w:pStyle w:val="ac"/>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D15B51">
              <w:rPr>
                <w:rFonts w:hint="eastAsia"/>
                <w:sz w:val="18"/>
                <w:szCs w:val="18"/>
              </w:rPr>
              <w:t>图书编号</w:t>
            </w:r>
          </w:p>
        </w:tc>
        <w:tc>
          <w:tcPr>
            <w:tcW w:w="3260" w:type="dxa"/>
            <w:vAlign w:val="center"/>
          </w:tcPr>
          <w:p w:rsidR="00D15B51" w:rsidRPr="00D15B51" w:rsidRDefault="00D15B51" w:rsidP="00137073">
            <w:pPr>
              <w:pStyle w:val="ac"/>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D15B51">
              <w:rPr>
                <w:rFonts w:ascii="Courier New" w:hAnsi="Courier New" w:cs="Courier New"/>
                <w:kern w:val="0"/>
                <w:sz w:val="20"/>
              </w:rPr>
              <w:t>Map&lt;String, String&gt;</w:t>
            </w:r>
          </w:p>
        </w:tc>
        <w:tc>
          <w:tcPr>
            <w:tcW w:w="1701" w:type="dxa"/>
            <w:vAlign w:val="center"/>
          </w:tcPr>
          <w:p w:rsidR="00D15B51" w:rsidRPr="00D15B51" w:rsidRDefault="00D15B51" w:rsidP="00137073">
            <w:pPr>
              <w:pStyle w:val="ac"/>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D15B51">
              <w:rPr>
                <w:rFonts w:hint="eastAsia"/>
                <w:sz w:val="18"/>
                <w:szCs w:val="18"/>
              </w:rPr>
              <w:t>标注的名称</w:t>
            </w:r>
          </w:p>
        </w:tc>
      </w:tr>
      <w:tr w:rsidR="00D15B51" w:rsidRPr="00D15B51" w:rsidTr="00307AC0">
        <w:tc>
          <w:tcPr>
            <w:cnfStyle w:val="001000000000" w:firstRow="0" w:lastRow="0" w:firstColumn="1" w:lastColumn="0" w:oddVBand="0" w:evenVBand="0" w:oddHBand="0" w:evenHBand="0" w:firstRowFirstColumn="0" w:firstRowLastColumn="0" w:lastRowFirstColumn="0" w:lastRowLastColumn="0"/>
            <w:tcW w:w="578" w:type="dxa"/>
            <w:vAlign w:val="center"/>
          </w:tcPr>
          <w:p w:rsidR="00D15B51" w:rsidRPr="00D15B51" w:rsidRDefault="00D15B51" w:rsidP="00137073">
            <w:pPr>
              <w:pStyle w:val="ac"/>
              <w:ind w:firstLine="0"/>
              <w:jc w:val="center"/>
              <w:rPr>
                <w:b w:val="0"/>
                <w:bCs w:val="0"/>
                <w:sz w:val="18"/>
                <w:szCs w:val="18"/>
              </w:rPr>
            </w:pPr>
            <w:r w:rsidRPr="00D15B51">
              <w:rPr>
                <w:rFonts w:hint="eastAsia"/>
                <w:sz w:val="18"/>
                <w:szCs w:val="18"/>
              </w:rPr>
              <w:t>2</w:t>
            </w:r>
          </w:p>
        </w:tc>
        <w:tc>
          <w:tcPr>
            <w:tcW w:w="1373" w:type="dxa"/>
            <w:vAlign w:val="center"/>
          </w:tcPr>
          <w:p w:rsidR="00D15B51" w:rsidRPr="00D15B51" w:rsidRDefault="00D15B51" w:rsidP="00137073">
            <w:pPr>
              <w:pStyle w:val="ac"/>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D15B51">
              <w:rPr>
                <w:rFonts w:ascii="Courier New" w:hAnsi="Courier New" w:cs="Courier New"/>
                <w:kern w:val="0"/>
                <w:sz w:val="20"/>
              </w:rPr>
              <w:t>block</w:t>
            </w:r>
          </w:p>
        </w:tc>
        <w:tc>
          <w:tcPr>
            <w:tcW w:w="1134" w:type="dxa"/>
            <w:vAlign w:val="center"/>
          </w:tcPr>
          <w:p w:rsidR="00D15B51" w:rsidRPr="00D15B51" w:rsidRDefault="00D15B51" w:rsidP="00137073">
            <w:pPr>
              <w:pStyle w:val="ac"/>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D15B51">
              <w:rPr>
                <w:rFonts w:hint="eastAsia"/>
                <w:sz w:val="18"/>
                <w:szCs w:val="18"/>
              </w:rPr>
              <w:t>条形码</w:t>
            </w:r>
          </w:p>
        </w:tc>
        <w:tc>
          <w:tcPr>
            <w:tcW w:w="3260" w:type="dxa"/>
            <w:vAlign w:val="center"/>
          </w:tcPr>
          <w:p w:rsidR="00D15B51" w:rsidRPr="00D15B51" w:rsidRDefault="00D15B51" w:rsidP="00137073">
            <w:pPr>
              <w:pStyle w:val="ac"/>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D15B51">
              <w:rPr>
                <w:rFonts w:ascii="Courier New" w:hAnsi="Courier New" w:cs="Courier New"/>
                <w:kern w:val="0"/>
                <w:sz w:val="20"/>
              </w:rPr>
              <w:t>Map&lt;String,List&lt;String&gt;&gt;</w:t>
            </w:r>
          </w:p>
        </w:tc>
        <w:tc>
          <w:tcPr>
            <w:tcW w:w="1701" w:type="dxa"/>
            <w:vAlign w:val="center"/>
          </w:tcPr>
          <w:p w:rsidR="00D15B51" w:rsidRPr="00D15B51" w:rsidRDefault="00D15B51" w:rsidP="00137073">
            <w:pPr>
              <w:pStyle w:val="ac"/>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D15B51">
              <w:rPr>
                <w:rFonts w:hint="eastAsia"/>
                <w:sz w:val="18"/>
                <w:szCs w:val="18"/>
              </w:rPr>
              <w:t>标注的标签对应的块选择的值列表</w:t>
            </w:r>
          </w:p>
        </w:tc>
      </w:tr>
    </w:tbl>
    <w:p w:rsidR="00D15B51" w:rsidRPr="00D15B51" w:rsidRDefault="00D15B51" w:rsidP="00137073">
      <w:pPr>
        <w:pStyle w:val="ac"/>
        <w:ind w:left="420" w:firstLine="0"/>
      </w:pPr>
    </w:p>
    <w:p w:rsidR="00D15B51" w:rsidRDefault="0037263D" w:rsidP="00137073">
      <w:pPr>
        <w:pStyle w:val="ac"/>
        <w:ind w:firstLine="0"/>
        <w:jc w:val="center"/>
      </w:pPr>
      <w:r>
        <w:rPr>
          <w:rFonts w:hint="eastAsia"/>
        </w:rPr>
        <w:t>表</w:t>
      </w:r>
      <w:r>
        <w:rPr>
          <w:rFonts w:hint="eastAsia"/>
        </w:rPr>
        <w:t xml:space="preserve">4-3 </w:t>
      </w:r>
      <w:r w:rsidR="00D15B51">
        <w:rPr>
          <w:rFonts w:hint="eastAsia"/>
        </w:rPr>
        <w:t>抽取数据类</w:t>
      </w:r>
      <w:r w:rsidR="00D15B51">
        <w:rPr>
          <w:rFonts w:hint="eastAsia"/>
        </w:rPr>
        <w:t xml:space="preserve"> (</w:t>
      </w:r>
      <w:r w:rsidR="00D15B51" w:rsidRPr="00D842FA">
        <w:rPr>
          <w:rFonts w:ascii="Courier New" w:hAnsi="Courier New" w:cs="Courier New"/>
          <w:color w:val="000000"/>
          <w:kern w:val="0"/>
          <w:sz w:val="20"/>
        </w:rPr>
        <w:t>ExtractData</w:t>
      </w:r>
      <w:r w:rsidR="00D15B51">
        <w:rPr>
          <w:rFonts w:hint="eastAsia"/>
        </w:rPr>
        <w:t>)</w:t>
      </w:r>
    </w:p>
    <w:tbl>
      <w:tblPr>
        <w:tblStyle w:val="11"/>
        <w:tblW w:w="8046" w:type="dxa"/>
        <w:tblLayout w:type="fixed"/>
        <w:tblLook w:val="04A0" w:firstRow="1" w:lastRow="0" w:firstColumn="1" w:lastColumn="0" w:noHBand="0" w:noVBand="1"/>
      </w:tblPr>
      <w:tblGrid>
        <w:gridCol w:w="578"/>
        <w:gridCol w:w="1373"/>
        <w:gridCol w:w="1134"/>
        <w:gridCol w:w="3260"/>
        <w:gridCol w:w="1701"/>
      </w:tblGrid>
      <w:tr w:rsidR="00D15B51" w:rsidRPr="00307AC0" w:rsidTr="00D15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Pr>
          <w:p w:rsidR="00D15B51" w:rsidRPr="00307AC0" w:rsidRDefault="00D15B51" w:rsidP="00137073">
            <w:pPr>
              <w:autoSpaceDE w:val="0"/>
              <w:autoSpaceDN w:val="0"/>
              <w:adjustRightInd w:val="0"/>
              <w:spacing w:before="24" w:after="24"/>
              <w:rPr>
                <w:rFonts w:ascii="宋体"/>
                <w:bCs w:val="0"/>
                <w:color w:val="000000"/>
                <w:kern w:val="0"/>
                <w:sz w:val="18"/>
                <w:szCs w:val="18"/>
                <w:lang w:val="zh-CN"/>
              </w:rPr>
            </w:pPr>
            <w:r w:rsidRPr="00307AC0">
              <w:rPr>
                <w:rFonts w:ascii="宋体" w:hint="eastAsia"/>
                <w:color w:val="000000"/>
                <w:kern w:val="0"/>
                <w:sz w:val="18"/>
                <w:szCs w:val="18"/>
                <w:lang w:val="zh-CN"/>
              </w:rPr>
              <w:t>序号</w:t>
            </w:r>
          </w:p>
        </w:tc>
        <w:tc>
          <w:tcPr>
            <w:tcW w:w="1373" w:type="dxa"/>
          </w:tcPr>
          <w:p w:rsidR="00D15B51" w:rsidRPr="00307AC0" w:rsidRDefault="00D15B51" w:rsidP="0013707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Cs w:val="0"/>
                <w:color w:val="000000"/>
                <w:kern w:val="0"/>
                <w:sz w:val="18"/>
                <w:szCs w:val="18"/>
                <w:lang w:val="zh-CN"/>
              </w:rPr>
            </w:pPr>
            <w:r w:rsidRPr="00307AC0">
              <w:rPr>
                <w:rFonts w:ascii="宋体" w:hint="eastAsia"/>
                <w:color w:val="000000"/>
                <w:kern w:val="0"/>
                <w:sz w:val="18"/>
                <w:szCs w:val="18"/>
                <w:lang w:val="zh-CN"/>
              </w:rPr>
              <w:t>字段</w:t>
            </w:r>
          </w:p>
        </w:tc>
        <w:tc>
          <w:tcPr>
            <w:tcW w:w="1134" w:type="dxa"/>
          </w:tcPr>
          <w:p w:rsidR="00D15B51" w:rsidRPr="00307AC0" w:rsidRDefault="00D15B51" w:rsidP="0013707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Cs w:val="0"/>
                <w:color w:val="000000"/>
                <w:kern w:val="0"/>
                <w:sz w:val="18"/>
                <w:szCs w:val="18"/>
                <w:lang w:val="zh-CN"/>
              </w:rPr>
            </w:pPr>
            <w:r w:rsidRPr="00307AC0">
              <w:rPr>
                <w:rFonts w:ascii="宋体" w:hint="eastAsia"/>
                <w:color w:val="000000"/>
                <w:kern w:val="0"/>
                <w:sz w:val="18"/>
                <w:szCs w:val="18"/>
                <w:lang w:val="zh-CN"/>
              </w:rPr>
              <w:t>字段名</w:t>
            </w:r>
          </w:p>
        </w:tc>
        <w:tc>
          <w:tcPr>
            <w:tcW w:w="3260" w:type="dxa"/>
          </w:tcPr>
          <w:p w:rsidR="00D15B51" w:rsidRPr="00307AC0" w:rsidRDefault="00D15B51" w:rsidP="0013707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Cs w:val="0"/>
                <w:color w:val="000000"/>
                <w:kern w:val="0"/>
                <w:sz w:val="18"/>
                <w:szCs w:val="18"/>
                <w:lang w:val="zh-CN"/>
              </w:rPr>
            </w:pPr>
            <w:r w:rsidRPr="00307AC0">
              <w:rPr>
                <w:rFonts w:ascii="宋体" w:hint="eastAsia"/>
                <w:color w:val="000000"/>
                <w:kern w:val="0"/>
                <w:sz w:val="18"/>
                <w:szCs w:val="18"/>
                <w:lang w:val="zh-CN"/>
              </w:rPr>
              <w:t>类型</w:t>
            </w:r>
          </w:p>
        </w:tc>
        <w:tc>
          <w:tcPr>
            <w:tcW w:w="1701" w:type="dxa"/>
          </w:tcPr>
          <w:p w:rsidR="00D15B51" w:rsidRPr="00307AC0" w:rsidRDefault="00D15B51" w:rsidP="0013707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Cs w:val="0"/>
                <w:color w:val="000000"/>
                <w:kern w:val="0"/>
                <w:sz w:val="18"/>
                <w:szCs w:val="18"/>
                <w:lang w:val="zh-CN"/>
              </w:rPr>
            </w:pPr>
            <w:r w:rsidRPr="00307AC0">
              <w:rPr>
                <w:rFonts w:ascii="宋体" w:hint="eastAsia"/>
                <w:color w:val="000000"/>
                <w:kern w:val="0"/>
                <w:sz w:val="18"/>
                <w:szCs w:val="18"/>
                <w:lang w:val="zh-CN"/>
              </w:rPr>
              <w:t>说明</w:t>
            </w:r>
          </w:p>
        </w:tc>
      </w:tr>
      <w:tr w:rsidR="00D15B51" w:rsidRPr="00D15B51" w:rsidTr="00307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vAlign w:val="center"/>
          </w:tcPr>
          <w:p w:rsidR="00D15B51" w:rsidRPr="00D15B51" w:rsidRDefault="00D15B51" w:rsidP="00137073">
            <w:pPr>
              <w:pStyle w:val="ac"/>
              <w:ind w:firstLine="0"/>
              <w:jc w:val="center"/>
              <w:rPr>
                <w:b w:val="0"/>
                <w:bCs w:val="0"/>
                <w:sz w:val="18"/>
                <w:szCs w:val="18"/>
              </w:rPr>
            </w:pPr>
            <w:r w:rsidRPr="00D15B51">
              <w:rPr>
                <w:rFonts w:hint="eastAsia"/>
                <w:sz w:val="18"/>
                <w:szCs w:val="18"/>
              </w:rPr>
              <w:t>1</w:t>
            </w:r>
          </w:p>
        </w:tc>
        <w:tc>
          <w:tcPr>
            <w:tcW w:w="1373" w:type="dxa"/>
            <w:vAlign w:val="center"/>
          </w:tcPr>
          <w:p w:rsidR="00D15B51" w:rsidRPr="00D15B51" w:rsidRDefault="00D15B51" w:rsidP="00137073">
            <w:pPr>
              <w:pStyle w:val="ac"/>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D15B51">
              <w:rPr>
                <w:rFonts w:ascii="Courier New" w:hAnsi="Courier New" w:cs="Courier New"/>
                <w:kern w:val="0"/>
                <w:sz w:val="20"/>
              </w:rPr>
              <w:t>titles</w:t>
            </w:r>
          </w:p>
        </w:tc>
        <w:tc>
          <w:tcPr>
            <w:tcW w:w="1134" w:type="dxa"/>
            <w:vAlign w:val="center"/>
          </w:tcPr>
          <w:p w:rsidR="00D15B51" w:rsidRPr="00D15B51" w:rsidRDefault="00D15B51" w:rsidP="00137073">
            <w:pPr>
              <w:pStyle w:val="ac"/>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D15B51">
              <w:rPr>
                <w:rFonts w:hint="eastAsia"/>
                <w:sz w:val="18"/>
                <w:szCs w:val="18"/>
              </w:rPr>
              <w:t>抽取数据的名称</w:t>
            </w:r>
          </w:p>
        </w:tc>
        <w:tc>
          <w:tcPr>
            <w:tcW w:w="3260" w:type="dxa"/>
            <w:vAlign w:val="center"/>
          </w:tcPr>
          <w:p w:rsidR="00D15B51" w:rsidRPr="00D15B51" w:rsidRDefault="00D15B51" w:rsidP="00137073">
            <w:pPr>
              <w:pStyle w:val="ac"/>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D15B51">
              <w:rPr>
                <w:rFonts w:ascii="Courier New" w:hAnsi="Courier New" w:cs="Courier New"/>
                <w:kern w:val="0"/>
                <w:sz w:val="20"/>
              </w:rPr>
              <w:t>List&lt;String&gt;</w:t>
            </w:r>
          </w:p>
        </w:tc>
        <w:tc>
          <w:tcPr>
            <w:tcW w:w="1701" w:type="dxa"/>
            <w:vAlign w:val="center"/>
          </w:tcPr>
          <w:p w:rsidR="00D15B51" w:rsidRPr="00D15B51" w:rsidRDefault="00D15B51" w:rsidP="00137073">
            <w:pPr>
              <w:pStyle w:val="ac"/>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D15B51">
              <w:rPr>
                <w:rFonts w:hint="eastAsia"/>
                <w:sz w:val="18"/>
                <w:szCs w:val="18"/>
              </w:rPr>
              <w:t>抽取数据的名称</w:t>
            </w:r>
          </w:p>
        </w:tc>
      </w:tr>
      <w:tr w:rsidR="00D15B51" w:rsidRPr="00D15B51" w:rsidTr="00307AC0">
        <w:tc>
          <w:tcPr>
            <w:cnfStyle w:val="001000000000" w:firstRow="0" w:lastRow="0" w:firstColumn="1" w:lastColumn="0" w:oddVBand="0" w:evenVBand="0" w:oddHBand="0" w:evenHBand="0" w:firstRowFirstColumn="0" w:firstRowLastColumn="0" w:lastRowFirstColumn="0" w:lastRowLastColumn="0"/>
            <w:tcW w:w="578" w:type="dxa"/>
            <w:vAlign w:val="center"/>
          </w:tcPr>
          <w:p w:rsidR="00D15B51" w:rsidRPr="00D15B51" w:rsidRDefault="00D15B51" w:rsidP="00137073">
            <w:pPr>
              <w:pStyle w:val="ac"/>
              <w:ind w:firstLine="0"/>
              <w:jc w:val="center"/>
              <w:rPr>
                <w:b w:val="0"/>
                <w:bCs w:val="0"/>
                <w:sz w:val="18"/>
                <w:szCs w:val="18"/>
              </w:rPr>
            </w:pPr>
            <w:r w:rsidRPr="00D15B51">
              <w:rPr>
                <w:rFonts w:hint="eastAsia"/>
                <w:sz w:val="18"/>
                <w:szCs w:val="18"/>
              </w:rPr>
              <w:t>2</w:t>
            </w:r>
          </w:p>
        </w:tc>
        <w:tc>
          <w:tcPr>
            <w:tcW w:w="1373" w:type="dxa"/>
            <w:vAlign w:val="center"/>
          </w:tcPr>
          <w:p w:rsidR="00D15B51" w:rsidRPr="00D15B51" w:rsidRDefault="00D15B51" w:rsidP="00137073">
            <w:pPr>
              <w:pStyle w:val="ac"/>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D15B51">
              <w:rPr>
                <w:rFonts w:ascii="Courier New" w:hAnsi="Courier New" w:cs="Courier New"/>
                <w:kern w:val="0"/>
                <w:sz w:val="20"/>
              </w:rPr>
              <w:t>datas</w:t>
            </w:r>
          </w:p>
        </w:tc>
        <w:tc>
          <w:tcPr>
            <w:tcW w:w="1134" w:type="dxa"/>
            <w:vAlign w:val="center"/>
          </w:tcPr>
          <w:p w:rsidR="00D15B51" w:rsidRPr="00D15B51" w:rsidRDefault="00D15B51" w:rsidP="00137073">
            <w:pPr>
              <w:pStyle w:val="ac"/>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D15B51">
              <w:rPr>
                <w:rFonts w:hint="eastAsia"/>
                <w:sz w:val="18"/>
                <w:szCs w:val="18"/>
              </w:rPr>
              <w:t>抽取数据的元数据</w:t>
            </w:r>
          </w:p>
        </w:tc>
        <w:tc>
          <w:tcPr>
            <w:tcW w:w="3260" w:type="dxa"/>
            <w:vAlign w:val="center"/>
          </w:tcPr>
          <w:p w:rsidR="00D15B51" w:rsidRPr="00D15B51" w:rsidRDefault="00D15B51" w:rsidP="00137073">
            <w:pPr>
              <w:pStyle w:val="ac"/>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D15B51">
              <w:rPr>
                <w:rFonts w:ascii="Courier New" w:hAnsi="Courier New" w:cs="Courier New"/>
                <w:kern w:val="0"/>
                <w:sz w:val="20"/>
              </w:rPr>
              <w:t>Map&lt;String,List&lt;Element&gt;&gt;</w:t>
            </w:r>
          </w:p>
        </w:tc>
        <w:tc>
          <w:tcPr>
            <w:tcW w:w="1701" w:type="dxa"/>
            <w:vAlign w:val="center"/>
          </w:tcPr>
          <w:p w:rsidR="00D15B51" w:rsidRPr="00D15B51" w:rsidRDefault="00D15B51" w:rsidP="00137073">
            <w:pPr>
              <w:pStyle w:val="ac"/>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D15B51">
              <w:rPr>
                <w:rFonts w:hint="eastAsia"/>
                <w:sz w:val="18"/>
                <w:szCs w:val="18"/>
              </w:rPr>
              <w:t>抽取数据的元数据</w:t>
            </w:r>
          </w:p>
        </w:tc>
      </w:tr>
      <w:tr w:rsidR="00D15B51" w:rsidRPr="00D15B51" w:rsidTr="00307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vAlign w:val="center"/>
          </w:tcPr>
          <w:p w:rsidR="00D15B51" w:rsidRPr="00D15B51" w:rsidRDefault="00D15B51" w:rsidP="00137073">
            <w:pPr>
              <w:pStyle w:val="ac"/>
              <w:ind w:firstLine="0"/>
              <w:jc w:val="center"/>
              <w:rPr>
                <w:b w:val="0"/>
                <w:bCs w:val="0"/>
                <w:sz w:val="18"/>
                <w:szCs w:val="18"/>
              </w:rPr>
            </w:pPr>
            <w:r w:rsidRPr="00D15B51">
              <w:rPr>
                <w:rFonts w:hint="eastAsia"/>
                <w:sz w:val="18"/>
                <w:szCs w:val="18"/>
              </w:rPr>
              <w:t>3</w:t>
            </w:r>
          </w:p>
        </w:tc>
        <w:tc>
          <w:tcPr>
            <w:tcW w:w="1373" w:type="dxa"/>
            <w:vAlign w:val="center"/>
          </w:tcPr>
          <w:p w:rsidR="00D15B51" w:rsidRPr="00D15B51" w:rsidRDefault="00D15B51" w:rsidP="00137073">
            <w:pPr>
              <w:pStyle w:val="ac"/>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D15B51">
              <w:rPr>
                <w:rFonts w:ascii="Courier New" w:hAnsi="Courier New" w:cs="Courier New"/>
                <w:kern w:val="0"/>
                <w:sz w:val="20"/>
              </w:rPr>
              <w:t>WieData</w:t>
            </w:r>
          </w:p>
        </w:tc>
        <w:tc>
          <w:tcPr>
            <w:tcW w:w="1134" w:type="dxa"/>
            <w:vAlign w:val="center"/>
          </w:tcPr>
          <w:p w:rsidR="00D15B51" w:rsidRPr="00D15B51" w:rsidRDefault="00D15B51" w:rsidP="00137073">
            <w:pPr>
              <w:pStyle w:val="ac"/>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D15B51">
              <w:rPr>
                <w:rFonts w:hint="eastAsia"/>
                <w:sz w:val="18"/>
                <w:szCs w:val="18"/>
              </w:rPr>
              <w:t>内部类</w:t>
            </w:r>
          </w:p>
        </w:tc>
        <w:tc>
          <w:tcPr>
            <w:tcW w:w="3260" w:type="dxa"/>
            <w:vAlign w:val="center"/>
          </w:tcPr>
          <w:p w:rsidR="00D15B51" w:rsidRPr="00D15B51" w:rsidRDefault="00D15B51" w:rsidP="00137073">
            <w:pPr>
              <w:pStyle w:val="ac"/>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D15B51">
              <w:rPr>
                <w:rFonts w:ascii="Courier New" w:hAnsi="Courier New" w:cs="Courier New"/>
                <w:kern w:val="0"/>
                <w:sz w:val="20"/>
              </w:rPr>
              <w:t>WieData</w:t>
            </w:r>
          </w:p>
        </w:tc>
        <w:tc>
          <w:tcPr>
            <w:tcW w:w="1701" w:type="dxa"/>
            <w:vAlign w:val="center"/>
          </w:tcPr>
          <w:p w:rsidR="00D15B51" w:rsidRPr="00D15B51" w:rsidRDefault="00D15B51" w:rsidP="00137073">
            <w:pPr>
              <w:pStyle w:val="ac"/>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rsidR="00207C62" w:rsidRDefault="00207C62" w:rsidP="007F54EA">
      <w:pPr>
        <w:pStyle w:val="3"/>
        <w:numPr>
          <w:ilvl w:val="2"/>
          <w:numId w:val="3"/>
        </w:numPr>
        <w:spacing w:beforeLines="50" w:before="156" w:afterLines="50" w:after="156" w:line="360" w:lineRule="auto"/>
      </w:pPr>
      <w:bookmarkStart w:id="48" w:name="_Toc316718972"/>
      <w:r>
        <w:rPr>
          <w:rFonts w:hint="eastAsia"/>
        </w:rPr>
        <w:t>数据结构与程序的关系</w:t>
      </w:r>
      <w:bookmarkEnd w:id="48"/>
    </w:p>
    <w:p w:rsidR="00307AC0" w:rsidRPr="00CA1C0C" w:rsidRDefault="00307AC0" w:rsidP="00137073">
      <w:pPr>
        <w:ind w:firstLine="420"/>
      </w:pPr>
      <w:r>
        <w:rPr>
          <w:rFonts w:hint="eastAsia"/>
        </w:rPr>
        <w:t>数</w:t>
      </w:r>
      <w:r w:rsidRPr="00CA1C0C">
        <w:rPr>
          <w:rFonts w:hint="eastAsia"/>
        </w:rPr>
        <w:t>据结构与程序是软件的重要组成部分，程序的正确执行依赖于合理的数据结构。</w:t>
      </w:r>
      <w:r>
        <w:rPr>
          <w:rFonts w:hint="eastAsia"/>
        </w:rPr>
        <w:t>在</w:t>
      </w:r>
      <w:r>
        <w:rPr>
          <w:rFonts w:hint="eastAsia"/>
        </w:rPr>
        <w:t>4.1</w:t>
      </w:r>
      <w:r>
        <w:rPr>
          <w:rFonts w:hint="eastAsia"/>
        </w:rPr>
        <w:t>中定义的类中都位于包</w:t>
      </w:r>
      <w:r w:rsidRPr="00CA1C0C">
        <w:t>com.mywie.model</w:t>
      </w:r>
      <w:r w:rsidRPr="00CA1C0C">
        <w:rPr>
          <w:rFonts w:hint="eastAsia"/>
        </w:rPr>
        <w:t>中，在</w:t>
      </w:r>
      <w:r w:rsidRPr="00CA1C0C">
        <w:t>com.mywie.core</w:t>
      </w:r>
      <w:r w:rsidRPr="00CA1C0C">
        <w:rPr>
          <w:rFonts w:hint="eastAsia"/>
        </w:rPr>
        <w:t>中的</w:t>
      </w:r>
      <w:r w:rsidRPr="00CA1C0C">
        <w:t>Extract</w:t>
      </w:r>
      <w:r w:rsidRPr="00CA1C0C">
        <w:rPr>
          <w:rFonts w:hint="eastAsia"/>
        </w:rPr>
        <w:t>类中被调用。</w:t>
      </w:r>
    </w:p>
    <w:p w:rsidR="00307AC0" w:rsidRDefault="00307AC0" w:rsidP="00137073">
      <w:r>
        <w:br w:type="page"/>
      </w:r>
      <w:r>
        <w:rPr>
          <w:rFonts w:hint="eastAsia"/>
        </w:rPr>
        <w:lastRenderedPageBreak/>
        <w:t>运行设计</w:t>
      </w:r>
      <w:r w:rsidR="0090536E">
        <w:rPr>
          <w:rFonts w:hint="eastAsia"/>
        </w:rPr>
        <w:t>。</w:t>
      </w:r>
    </w:p>
    <w:p w:rsidR="00207C62" w:rsidRDefault="00207C62" w:rsidP="007F54EA">
      <w:pPr>
        <w:pStyle w:val="2"/>
        <w:numPr>
          <w:ilvl w:val="1"/>
          <w:numId w:val="3"/>
        </w:numPr>
        <w:spacing w:beforeLines="50" w:before="156" w:afterLines="50" w:after="156" w:line="360" w:lineRule="auto"/>
      </w:pPr>
      <w:bookmarkStart w:id="49" w:name="_Toc316718973"/>
      <w:r>
        <w:rPr>
          <w:rFonts w:hint="eastAsia"/>
        </w:rPr>
        <w:t>运行</w:t>
      </w:r>
      <w:r w:rsidR="00F81DB9">
        <w:rPr>
          <w:rFonts w:hint="eastAsia"/>
        </w:rPr>
        <w:t>模块的组合</w:t>
      </w:r>
      <w:bookmarkEnd w:id="49"/>
    </w:p>
    <w:p w:rsidR="00F81DB9" w:rsidRDefault="00F81DB9" w:rsidP="00137073">
      <w:pPr>
        <w:ind w:firstLine="420"/>
      </w:pPr>
      <w:r>
        <w:rPr>
          <w:rFonts w:hint="eastAsia"/>
        </w:rPr>
        <w:t>本程序主要是以一个窗口为模块，一般一个窗口完成一个特定的功能，主窗口通过打开另一个子窗口来实现个模块之间不同功能的连接和组合。各模块之间相对独立，程序的可移植性好。各模块之间主要以传递数据项的引用来实现模块之间的合作和数据共享。</w:t>
      </w:r>
    </w:p>
    <w:p w:rsidR="00207C62" w:rsidRDefault="00207C62" w:rsidP="007F54EA">
      <w:pPr>
        <w:pStyle w:val="2"/>
        <w:numPr>
          <w:ilvl w:val="1"/>
          <w:numId w:val="3"/>
        </w:numPr>
        <w:spacing w:beforeLines="50" w:before="156" w:afterLines="50" w:after="156" w:line="360" w:lineRule="auto"/>
      </w:pPr>
      <w:bookmarkStart w:id="50" w:name="_Toc316718974"/>
      <w:r w:rsidRPr="0010105F">
        <w:rPr>
          <w:rFonts w:hint="eastAsia"/>
        </w:rPr>
        <w:t>出错处理设计</w:t>
      </w:r>
      <w:bookmarkEnd w:id="50"/>
    </w:p>
    <w:p w:rsidR="00207C62" w:rsidRDefault="00207C62" w:rsidP="007F54EA">
      <w:pPr>
        <w:pStyle w:val="3"/>
        <w:numPr>
          <w:ilvl w:val="2"/>
          <w:numId w:val="3"/>
        </w:numPr>
        <w:spacing w:beforeLines="50" w:before="156" w:afterLines="50" w:after="156" w:line="360" w:lineRule="auto"/>
      </w:pPr>
      <w:bookmarkStart w:id="51" w:name="_Toc316718975"/>
      <w:r>
        <w:rPr>
          <w:rFonts w:hint="eastAsia"/>
        </w:rPr>
        <w:t>出错输出信息</w:t>
      </w:r>
      <w:bookmarkEnd w:id="51"/>
    </w:p>
    <w:p w:rsidR="00382625" w:rsidRPr="009A5E01" w:rsidRDefault="00382625" w:rsidP="00137073">
      <w:pPr>
        <w:ind w:firstLine="420"/>
      </w:pPr>
      <w:r>
        <w:rPr>
          <w:rFonts w:hint="eastAsia"/>
        </w:rPr>
        <w:t>模块</w:t>
      </w:r>
      <w:r w:rsidR="005C1E73">
        <w:rPr>
          <w:rFonts w:hint="eastAsia"/>
        </w:rPr>
        <w:t>多处采用</w:t>
      </w:r>
      <w:r>
        <w:rPr>
          <w:rFonts w:hint="eastAsia"/>
        </w:rPr>
        <w:t>异常处理的机制，当遇到异常时不但能及时的处理，保证程序的安全性和稳定性，而且各种出错信息能通过弹出对话框的形式，及时的告诉用户出错的原因及解决的办法，使用户以后能够减少错误的发生。</w:t>
      </w:r>
    </w:p>
    <w:p w:rsidR="00207C62" w:rsidRDefault="00207C62" w:rsidP="007F54EA">
      <w:pPr>
        <w:pStyle w:val="3"/>
        <w:numPr>
          <w:ilvl w:val="2"/>
          <w:numId w:val="3"/>
        </w:numPr>
        <w:spacing w:beforeLines="50" w:before="156" w:afterLines="50" w:after="156" w:line="360" w:lineRule="auto"/>
      </w:pPr>
      <w:bookmarkStart w:id="52" w:name="_Toc316718976"/>
      <w:r>
        <w:rPr>
          <w:rFonts w:hint="eastAsia"/>
        </w:rPr>
        <w:t>出错处理对策</w:t>
      </w:r>
      <w:bookmarkEnd w:id="52"/>
    </w:p>
    <w:p w:rsidR="00CD0BD6" w:rsidRDefault="00CD0BD6" w:rsidP="00137073">
      <w:pPr>
        <w:ind w:firstLine="420"/>
      </w:pPr>
      <w:r>
        <w:rPr>
          <w:rFonts w:hint="eastAsia"/>
        </w:rPr>
        <w:t>对于模块的几种可能出现的错误，分别给出相应的处理。</w:t>
      </w:r>
    </w:p>
    <w:p w:rsidR="00CD0BD6" w:rsidRDefault="00CD0BD6" w:rsidP="00137073">
      <w:pPr>
        <w:ind w:firstLine="420"/>
      </w:pPr>
      <w:r>
        <w:rPr>
          <w:rFonts w:hint="eastAsia"/>
        </w:rPr>
        <w:t>主要的错误可能有：</w:t>
      </w:r>
    </w:p>
    <w:p w:rsidR="00CD0BD6" w:rsidRDefault="00CD0BD6" w:rsidP="00137073">
      <w:pPr>
        <w:pStyle w:val="a9"/>
        <w:numPr>
          <w:ilvl w:val="0"/>
          <w:numId w:val="21"/>
        </w:numPr>
        <w:ind w:firstLineChars="0"/>
      </w:pPr>
      <w:r>
        <w:rPr>
          <w:rFonts w:hint="eastAsia"/>
        </w:rPr>
        <w:t>输入错误：</w:t>
      </w:r>
    </w:p>
    <w:p w:rsidR="00CD0BD6" w:rsidRDefault="00CD0BD6" w:rsidP="00137073">
      <w:r>
        <w:rPr>
          <w:rFonts w:hint="eastAsia"/>
        </w:rPr>
        <w:tab/>
      </w:r>
      <w:r>
        <w:rPr>
          <w:rFonts w:hint="eastAsia"/>
        </w:rPr>
        <w:t>这主要是用户输入不规范造成的，我们在尽量减少用户出错的条件的情况下，主要也是通过对话框，提醒用户，然后再次操作。</w:t>
      </w:r>
    </w:p>
    <w:p w:rsidR="00CD0BD6" w:rsidRDefault="00CD0BD6" w:rsidP="00137073">
      <w:pPr>
        <w:pStyle w:val="a9"/>
        <w:numPr>
          <w:ilvl w:val="0"/>
          <w:numId w:val="21"/>
        </w:numPr>
        <w:ind w:firstLineChars="0"/>
      </w:pPr>
      <w:r>
        <w:rPr>
          <w:rFonts w:hint="eastAsia"/>
        </w:rPr>
        <w:t>其他操作错误：</w:t>
      </w:r>
    </w:p>
    <w:p w:rsidR="00CD0BD6" w:rsidRDefault="00CD0BD6" w:rsidP="00137073">
      <w:r>
        <w:rPr>
          <w:rFonts w:hint="eastAsia"/>
        </w:rPr>
        <w:tab/>
      </w:r>
      <w:r>
        <w:rPr>
          <w:rFonts w:hint="eastAsia"/>
        </w:rPr>
        <w:t>对于用户的不正当操作，有可能使程序发生错误。我们主要是中止操作，并提醒用户中止的原因和操作的规范。</w:t>
      </w:r>
    </w:p>
    <w:p w:rsidR="00CD0BD6" w:rsidRDefault="00CD0BD6" w:rsidP="00137073">
      <w:pPr>
        <w:pStyle w:val="a9"/>
        <w:numPr>
          <w:ilvl w:val="0"/>
          <w:numId w:val="21"/>
        </w:numPr>
        <w:ind w:firstLineChars="0"/>
      </w:pPr>
      <w:r>
        <w:rPr>
          <w:rFonts w:hint="eastAsia"/>
        </w:rPr>
        <w:t>其他不可预知的错误：</w:t>
      </w:r>
    </w:p>
    <w:p w:rsidR="00CD0BD6" w:rsidRDefault="00CD0BD6" w:rsidP="00137073">
      <w:r>
        <w:rPr>
          <w:rFonts w:hint="eastAsia"/>
        </w:rPr>
        <w:tab/>
      </w:r>
      <w:r>
        <w:rPr>
          <w:rFonts w:hint="eastAsia"/>
        </w:rPr>
        <w:t>程序也会有一些我们无法预知或没考虑完全的错误，我们对此不可能作出万全的异常处理，这时我们主要要保证数据的安全，所以要经常的进行数据库备份，并能及时的和我们联系，以逐步的完善我们的程序。</w:t>
      </w:r>
    </w:p>
    <w:p w:rsidR="00CC0030" w:rsidRDefault="003C5E9B" w:rsidP="007F54EA">
      <w:pPr>
        <w:pStyle w:val="1"/>
        <w:numPr>
          <w:ilvl w:val="0"/>
          <w:numId w:val="3"/>
        </w:numPr>
        <w:spacing w:beforeLines="50" w:before="156" w:afterLines="50" w:after="156" w:line="360" w:lineRule="auto"/>
      </w:pPr>
      <w:bookmarkStart w:id="53" w:name="_Toc316718977"/>
      <w:r>
        <w:rPr>
          <w:rFonts w:hint="eastAsia"/>
        </w:rPr>
        <w:lastRenderedPageBreak/>
        <w:t>情感化过滤</w:t>
      </w:r>
      <w:r w:rsidR="005915B4">
        <w:rPr>
          <w:rFonts w:hint="eastAsia"/>
        </w:rPr>
        <w:t>模块</w:t>
      </w:r>
      <w:bookmarkEnd w:id="53"/>
    </w:p>
    <w:p w:rsidR="00207C62" w:rsidRDefault="00207C62" w:rsidP="007F54EA">
      <w:pPr>
        <w:pStyle w:val="2"/>
        <w:numPr>
          <w:ilvl w:val="1"/>
          <w:numId w:val="3"/>
        </w:numPr>
        <w:spacing w:beforeLines="50" w:before="156" w:afterLines="50" w:after="156" w:line="360" w:lineRule="auto"/>
      </w:pPr>
      <w:bookmarkStart w:id="54" w:name="_Toc316718978"/>
      <w:r>
        <w:rPr>
          <w:rFonts w:hint="eastAsia"/>
        </w:rPr>
        <w:t>总体设计</w:t>
      </w:r>
      <w:bookmarkEnd w:id="54"/>
    </w:p>
    <w:p w:rsidR="00207C62" w:rsidRDefault="00207C62" w:rsidP="007F54EA">
      <w:pPr>
        <w:pStyle w:val="3"/>
        <w:numPr>
          <w:ilvl w:val="2"/>
          <w:numId w:val="3"/>
        </w:numPr>
        <w:spacing w:beforeLines="50" w:before="156" w:afterLines="50" w:after="156" w:line="360" w:lineRule="auto"/>
      </w:pPr>
      <w:bookmarkStart w:id="55" w:name="_Toc316718979"/>
      <w:r>
        <w:rPr>
          <w:rFonts w:hint="eastAsia"/>
        </w:rPr>
        <w:t>处理流程</w:t>
      </w:r>
      <w:bookmarkEnd w:id="55"/>
    </w:p>
    <w:p w:rsidR="00A71E73" w:rsidRDefault="00A71E73" w:rsidP="00137073">
      <w:pPr>
        <w:pStyle w:val="a9"/>
        <w:numPr>
          <w:ilvl w:val="0"/>
          <w:numId w:val="21"/>
        </w:numPr>
        <w:ind w:firstLineChars="0"/>
        <w:jc w:val="left"/>
        <w:rPr>
          <w:lang w:bidi="he-IL"/>
        </w:rPr>
      </w:pPr>
      <w:r>
        <w:rPr>
          <w:rFonts w:hint="eastAsia"/>
          <w:lang w:bidi="he-IL"/>
        </w:rPr>
        <w:t>顶层数据流程</w:t>
      </w:r>
      <w:r w:rsidR="00EC450E">
        <w:rPr>
          <w:rFonts w:hint="eastAsia"/>
          <w:lang w:bidi="he-IL"/>
        </w:rPr>
        <w:t>如图</w:t>
      </w:r>
      <w:r w:rsidR="00BA59BF">
        <w:rPr>
          <w:rFonts w:hint="eastAsia"/>
          <w:lang w:bidi="he-IL"/>
        </w:rPr>
        <w:t>5</w:t>
      </w:r>
      <w:r w:rsidR="00EC450E">
        <w:rPr>
          <w:rFonts w:hint="eastAsia"/>
          <w:lang w:bidi="he-IL"/>
        </w:rPr>
        <w:t>-1</w:t>
      </w:r>
      <w:r w:rsidR="00EC450E">
        <w:rPr>
          <w:rFonts w:hint="eastAsia"/>
          <w:lang w:bidi="he-IL"/>
        </w:rPr>
        <w:t>所示</w:t>
      </w:r>
      <w:r>
        <w:rPr>
          <w:rFonts w:hint="eastAsia"/>
          <w:lang w:bidi="he-IL"/>
        </w:rPr>
        <w:t>：</w:t>
      </w:r>
    </w:p>
    <w:p w:rsidR="00A71E73" w:rsidRDefault="00A71E73" w:rsidP="00137073">
      <w:pPr>
        <w:jc w:val="center"/>
      </w:pPr>
      <w:r>
        <w:object w:dxaOrig="10562" w:dyaOrig="4383">
          <v:shape id="_x0000_i1027" type="#_x0000_t75" style="width:312.45pt;height:129.75pt" o:ole="">
            <v:imagedata r:id="rId16" o:title=""/>
          </v:shape>
          <o:OLEObject Type="Embed" ProgID="Visio.Drawing.11" ShapeID="_x0000_i1027" DrawAspect="Content" ObjectID="_1414607374" r:id="rId17"/>
        </w:object>
      </w:r>
    </w:p>
    <w:p w:rsidR="00885645" w:rsidRDefault="00EC450E" w:rsidP="00137073">
      <w:pPr>
        <w:jc w:val="center"/>
      </w:pPr>
      <w:r>
        <w:rPr>
          <w:rFonts w:hint="eastAsia"/>
        </w:rPr>
        <w:t>图</w:t>
      </w:r>
      <w:r w:rsidR="00BA59BF">
        <w:rPr>
          <w:rFonts w:hint="eastAsia"/>
        </w:rPr>
        <w:t>5</w:t>
      </w:r>
      <w:r>
        <w:rPr>
          <w:rFonts w:hint="eastAsia"/>
        </w:rPr>
        <w:t xml:space="preserve">-1 </w:t>
      </w:r>
      <w:r>
        <w:rPr>
          <w:rFonts w:hint="eastAsia"/>
        </w:rPr>
        <w:t>顶层数据流程图</w:t>
      </w:r>
    </w:p>
    <w:p w:rsidR="00A71E73" w:rsidRDefault="00A71E73" w:rsidP="00137073">
      <w:pPr>
        <w:pStyle w:val="a9"/>
        <w:numPr>
          <w:ilvl w:val="0"/>
          <w:numId w:val="21"/>
        </w:numPr>
        <w:ind w:firstLineChars="0"/>
        <w:jc w:val="left"/>
      </w:pPr>
      <w:r>
        <w:rPr>
          <w:rFonts w:hint="eastAsia"/>
        </w:rPr>
        <w:t>一层数据流程</w:t>
      </w:r>
      <w:r w:rsidR="00EC450E">
        <w:rPr>
          <w:rFonts w:hint="eastAsia"/>
          <w:lang w:bidi="he-IL"/>
        </w:rPr>
        <w:t>如图</w:t>
      </w:r>
      <w:r w:rsidR="00BA59BF">
        <w:rPr>
          <w:rFonts w:hint="eastAsia"/>
          <w:lang w:bidi="he-IL"/>
        </w:rPr>
        <w:t>5</w:t>
      </w:r>
      <w:r w:rsidR="00EC450E">
        <w:rPr>
          <w:rFonts w:hint="eastAsia"/>
          <w:lang w:bidi="he-IL"/>
        </w:rPr>
        <w:t>-2</w:t>
      </w:r>
      <w:r w:rsidR="00EC450E">
        <w:rPr>
          <w:rFonts w:hint="eastAsia"/>
          <w:lang w:bidi="he-IL"/>
        </w:rPr>
        <w:t>所示</w:t>
      </w:r>
      <w:r>
        <w:rPr>
          <w:rFonts w:hint="eastAsia"/>
        </w:rPr>
        <w:t>：</w:t>
      </w:r>
    </w:p>
    <w:p w:rsidR="00A71E73" w:rsidRDefault="00885645" w:rsidP="00137073">
      <w:pPr>
        <w:jc w:val="center"/>
      </w:pPr>
      <w:r>
        <w:object w:dxaOrig="10562" w:dyaOrig="6409">
          <v:shape id="_x0000_i1028" type="#_x0000_t75" style="width:282.55pt;height:171.85pt" o:ole="">
            <v:imagedata r:id="rId18" o:title=""/>
          </v:shape>
          <o:OLEObject Type="Embed" ProgID="Visio.Drawing.11" ShapeID="_x0000_i1028" DrawAspect="Content" ObjectID="_1414607375" r:id="rId19"/>
        </w:object>
      </w:r>
    </w:p>
    <w:p w:rsidR="00885645" w:rsidRDefault="00EC450E" w:rsidP="00137073">
      <w:pPr>
        <w:jc w:val="center"/>
      </w:pPr>
      <w:r>
        <w:rPr>
          <w:rFonts w:hint="eastAsia"/>
        </w:rPr>
        <w:t>图</w:t>
      </w:r>
      <w:r w:rsidR="00BA59BF">
        <w:rPr>
          <w:rFonts w:hint="eastAsia"/>
        </w:rPr>
        <w:t>5</w:t>
      </w:r>
      <w:r>
        <w:rPr>
          <w:rFonts w:hint="eastAsia"/>
        </w:rPr>
        <w:t xml:space="preserve">-2 </w:t>
      </w:r>
      <w:r>
        <w:rPr>
          <w:rFonts w:hint="eastAsia"/>
        </w:rPr>
        <w:t>一层数据流程图</w:t>
      </w:r>
    </w:p>
    <w:p w:rsidR="00A71E73" w:rsidRPr="00163199" w:rsidRDefault="00A71E73" w:rsidP="00137073">
      <w:pPr>
        <w:pStyle w:val="a9"/>
        <w:numPr>
          <w:ilvl w:val="0"/>
          <w:numId w:val="21"/>
        </w:numPr>
        <w:ind w:firstLineChars="0"/>
        <w:jc w:val="left"/>
        <w:rPr>
          <w:lang w:bidi="he-IL"/>
        </w:rPr>
      </w:pPr>
      <w:r>
        <w:rPr>
          <w:rFonts w:hint="eastAsia"/>
          <w:lang w:bidi="he-IL"/>
        </w:rPr>
        <w:t>句子级情感分析二级数据流程</w:t>
      </w:r>
      <w:r w:rsidR="00EC450E">
        <w:rPr>
          <w:rFonts w:hint="eastAsia"/>
          <w:lang w:bidi="he-IL"/>
        </w:rPr>
        <w:t>如图</w:t>
      </w:r>
      <w:r w:rsidR="00BA59BF">
        <w:rPr>
          <w:rFonts w:hint="eastAsia"/>
          <w:lang w:bidi="he-IL"/>
        </w:rPr>
        <w:t>5</w:t>
      </w:r>
      <w:r w:rsidR="00EC450E">
        <w:rPr>
          <w:rFonts w:hint="eastAsia"/>
          <w:lang w:bidi="he-IL"/>
        </w:rPr>
        <w:t>-3</w:t>
      </w:r>
      <w:r w:rsidR="00EC450E">
        <w:rPr>
          <w:rFonts w:hint="eastAsia"/>
          <w:lang w:bidi="he-IL"/>
        </w:rPr>
        <w:t>所示</w:t>
      </w:r>
      <w:r>
        <w:rPr>
          <w:rFonts w:hint="eastAsia"/>
          <w:lang w:bidi="he-IL"/>
        </w:rPr>
        <w:t>：</w:t>
      </w:r>
    </w:p>
    <w:p w:rsidR="00A71E73" w:rsidRDefault="00885645" w:rsidP="00137073">
      <w:pPr>
        <w:jc w:val="center"/>
      </w:pPr>
      <w:r>
        <w:object w:dxaOrig="10562" w:dyaOrig="5743">
          <v:shape id="_x0000_i1029" type="#_x0000_t75" style="width:282.55pt;height:179.3pt" o:ole="">
            <v:imagedata r:id="rId20" o:title=""/>
          </v:shape>
          <o:OLEObject Type="Embed" ProgID="Visio.Drawing.11" ShapeID="_x0000_i1029" DrawAspect="Content" ObjectID="_1414607376" r:id="rId21"/>
        </w:object>
      </w:r>
    </w:p>
    <w:p w:rsidR="00EC450E" w:rsidRDefault="00EC450E" w:rsidP="00137073">
      <w:pPr>
        <w:jc w:val="center"/>
        <w:rPr>
          <w:lang w:bidi="he-IL"/>
        </w:rPr>
      </w:pPr>
      <w:r>
        <w:rPr>
          <w:rFonts w:hint="eastAsia"/>
        </w:rPr>
        <w:t>图</w:t>
      </w:r>
      <w:r w:rsidR="00BA59BF">
        <w:rPr>
          <w:rFonts w:hint="eastAsia"/>
        </w:rPr>
        <w:t>5</w:t>
      </w:r>
      <w:r>
        <w:rPr>
          <w:rFonts w:hint="eastAsia"/>
        </w:rPr>
        <w:t xml:space="preserve">-3 </w:t>
      </w:r>
      <w:r>
        <w:rPr>
          <w:rFonts w:hint="eastAsia"/>
          <w:lang w:bidi="he-IL"/>
        </w:rPr>
        <w:t>句子级情感分析二级数据流程图</w:t>
      </w:r>
    </w:p>
    <w:p w:rsidR="00A71E73" w:rsidRDefault="00A71E73" w:rsidP="00137073">
      <w:pPr>
        <w:pStyle w:val="a9"/>
        <w:numPr>
          <w:ilvl w:val="0"/>
          <w:numId w:val="21"/>
        </w:numPr>
        <w:ind w:firstLineChars="0"/>
        <w:jc w:val="left"/>
      </w:pPr>
      <w:r>
        <w:rPr>
          <w:rFonts w:hint="eastAsia"/>
        </w:rPr>
        <w:t>文档级情感分析二级数据流程</w:t>
      </w:r>
      <w:r w:rsidR="00EC450E">
        <w:rPr>
          <w:rFonts w:hint="eastAsia"/>
          <w:lang w:bidi="he-IL"/>
        </w:rPr>
        <w:t>如图</w:t>
      </w:r>
      <w:r w:rsidR="00BA59BF">
        <w:rPr>
          <w:rFonts w:hint="eastAsia"/>
          <w:lang w:bidi="he-IL"/>
        </w:rPr>
        <w:t>5</w:t>
      </w:r>
      <w:r w:rsidR="00EC450E">
        <w:rPr>
          <w:rFonts w:hint="eastAsia"/>
          <w:lang w:bidi="he-IL"/>
        </w:rPr>
        <w:t>-4</w:t>
      </w:r>
      <w:r w:rsidR="00EC450E">
        <w:rPr>
          <w:rFonts w:hint="eastAsia"/>
          <w:lang w:bidi="he-IL"/>
        </w:rPr>
        <w:t>所示</w:t>
      </w:r>
      <w:r>
        <w:rPr>
          <w:rFonts w:hint="eastAsia"/>
        </w:rPr>
        <w:t>：</w:t>
      </w:r>
    </w:p>
    <w:p w:rsidR="00A71E73" w:rsidRDefault="00885645" w:rsidP="00137073">
      <w:pPr>
        <w:jc w:val="center"/>
      </w:pPr>
      <w:r>
        <w:object w:dxaOrig="10562" w:dyaOrig="5743">
          <v:shape id="_x0000_i1030" type="#_x0000_t75" style="width:276.45pt;height:188.85pt" o:ole="">
            <v:imagedata r:id="rId22" o:title=""/>
          </v:shape>
          <o:OLEObject Type="Embed" ProgID="Visio.Drawing.11" ShapeID="_x0000_i1030" DrawAspect="Content" ObjectID="_1414607377" r:id="rId23"/>
        </w:object>
      </w:r>
    </w:p>
    <w:p w:rsidR="00EC450E" w:rsidRDefault="00EC450E" w:rsidP="00137073">
      <w:pPr>
        <w:jc w:val="center"/>
      </w:pPr>
      <w:r>
        <w:rPr>
          <w:rFonts w:hint="eastAsia"/>
        </w:rPr>
        <w:t>图</w:t>
      </w:r>
      <w:r w:rsidR="00BA59BF">
        <w:rPr>
          <w:rFonts w:hint="eastAsia"/>
        </w:rPr>
        <w:t>5</w:t>
      </w:r>
      <w:r>
        <w:rPr>
          <w:rFonts w:hint="eastAsia"/>
        </w:rPr>
        <w:t xml:space="preserve">-4 </w:t>
      </w:r>
      <w:r>
        <w:rPr>
          <w:rFonts w:hint="eastAsia"/>
        </w:rPr>
        <w:t>文档级情感分析二级数据流程图</w:t>
      </w:r>
    </w:p>
    <w:p w:rsidR="00207C62" w:rsidRDefault="00207C62" w:rsidP="007F54EA">
      <w:pPr>
        <w:pStyle w:val="3"/>
        <w:numPr>
          <w:ilvl w:val="2"/>
          <w:numId w:val="3"/>
        </w:numPr>
        <w:spacing w:beforeLines="50" w:before="156" w:afterLines="50" w:after="156" w:line="360" w:lineRule="auto"/>
      </w:pPr>
      <w:bookmarkStart w:id="56" w:name="_Toc316718980"/>
      <w:r>
        <w:rPr>
          <w:rFonts w:hint="eastAsia"/>
        </w:rPr>
        <w:lastRenderedPageBreak/>
        <w:t>总体结构</w:t>
      </w:r>
      <w:bookmarkEnd w:id="56"/>
    </w:p>
    <w:p w:rsidR="00A71E73" w:rsidRDefault="00A71E73" w:rsidP="00137073">
      <w:pPr>
        <w:jc w:val="center"/>
      </w:pPr>
      <w:r>
        <w:object w:dxaOrig="8409" w:dyaOrig="6835">
          <v:shape id="_x0000_i1031" type="#_x0000_t75" style="width:414.35pt;height:337.6pt" o:ole="">
            <v:imagedata r:id="rId24" o:title=""/>
          </v:shape>
          <o:OLEObject Type="Embed" ProgID="Visio.Drawing.11" ShapeID="_x0000_i1031" DrawAspect="Content" ObjectID="_1414607378" r:id="rId25"/>
        </w:object>
      </w:r>
    </w:p>
    <w:p w:rsidR="00394B9A" w:rsidRDefault="00394B9A" w:rsidP="00137073">
      <w:pPr>
        <w:jc w:val="center"/>
      </w:pPr>
      <w:r>
        <w:rPr>
          <w:rFonts w:hint="eastAsia"/>
        </w:rPr>
        <w:t>图</w:t>
      </w:r>
      <w:r w:rsidR="00BA59BF">
        <w:rPr>
          <w:rFonts w:hint="eastAsia"/>
        </w:rPr>
        <w:t>5</w:t>
      </w:r>
      <w:r>
        <w:rPr>
          <w:rFonts w:hint="eastAsia"/>
        </w:rPr>
        <w:t xml:space="preserve">-5 </w:t>
      </w:r>
      <w:r>
        <w:rPr>
          <w:rFonts w:hint="eastAsia"/>
        </w:rPr>
        <w:t>情感化过滤模块结构图</w:t>
      </w:r>
    </w:p>
    <w:p w:rsidR="00070645" w:rsidRDefault="00070645" w:rsidP="00137073">
      <w:pPr>
        <w:ind w:firstLine="420"/>
        <w:rPr>
          <w:rFonts w:ascii="宋体" w:hAnsi="宋体" w:cs="宋体"/>
          <w:kern w:val="0"/>
          <w:szCs w:val="21"/>
        </w:rPr>
      </w:pPr>
      <w:r w:rsidRPr="0010617B">
        <w:rPr>
          <w:rFonts w:ascii="宋体" w:hAnsi="宋体" w:cs="宋体" w:hint="eastAsia"/>
          <w:kern w:val="0"/>
          <w:szCs w:val="21"/>
        </w:rPr>
        <w:t>从下到上依次介绍：</w:t>
      </w:r>
    </w:p>
    <w:p w:rsidR="00070645" w:rsidRPr="0010617B" w:rsidRDefault="00070645" w:rsidP="00137073">
      <w:pPr>
        <w:ind w:firstLine="420"/>
        <w:rPr>
          <w:rFonts w:ascii="宋体" w:hAnsi="宋体" w:cs="宋体"/>
          <w:kern w:val="0"/>
          <w:szCs w:val="21"/>
        </w:rPr>
      </w:pPr>
      <w:r>
        <w:rPr>
          <w:rFonts w:ascii="宋体" w:hAnsi="宋体" w:cs="宋体" w:hint="eastAsia"/>
          <w:kern w:val="0"/>
          <w:szCs w:val="21"/>
        </w:rPr>
        <w:t>最下面一层是语料数据层，保存词典与各模式库内容。</w:t>
      </w:r>
    </w:p>
    <w:p w:rsidR="00070645" w:rsidRDefault="00070645" w:rsidP="00137073">
      <w:pPr>
        <w:ind w:firstLine="420"/>
        <w:rPr>
          <w:rFonts w:ascii="宋体" w:hAnsi="宋体" w:cs="宋体"/>
          <w:kern w:val="0"/>
          <w:szCs w:val="21"/>
        </w:rPr>
      </w:pPr>
      <w:r>
        <w:rPr>
          <w:rFonts w:ascii="宋体" w:hAnsi="宋体" w:cs="宋体" w:hint="eastAsia"/>
          <w:kern w:val="0"/>
          <w:szCs w:val="21"/>
        </w:rPr>
        <w:t>中间一层</w:t>
      </w:r>
      <w:r w:rsidRPr="0010617B">
        <w:rPr>
          <w:rFonts w:ascii="宋体" w:hAnsi="宋体" w:cs="宋体" w:hint="eastAsia"/>
          <w:kern w:val="0"/>
          <w:szCs w:val="21"/>
        </w:rPr>
        <w:t>是处理层，这是本系统最为核心的一块内容，主要包括预处理</w:t>
      </w:r>
      <w:r>
        <w:rPr>
          <w:rFonts w:ascii="宋体" w:hAnsi="宋体" w:cs="宋体" w:hint="eastAsia"/>
          <w:kern w:val="0"/>
          <w:szCs w:val="21"/>
        </w:rPr>
        <w:t>功能</w:t>
      </w:r>
      <w:r w:rsidRPr="0010617B">
        <w:rPr>
          <w:rFonts w:ascii="宋体" w:hAnsi="宋体" w:cs="宋体" w:hint="eastAsia"/>
          <w:kern w:val="0"/>
          <w:szCs w:val="21"/>
        </w:rPr>
        <w:t>、复合句处理</w:t>
      </w:r>
      <w:r>
        <w:rPr>
          <w:rFonts w:ascii="宋体" w:hAnsi="宋体" w:cs="宋体" w:hint="eastAsia"/>
          <w:kern w:val="0"/>
          <w:szCs w:val="21"/>
        </w:rPr>
        <w:t>功能</w:t>
      </w:r>
      <w:r w:rsidRPr="0010617B">
        <w:rPr>
          <w:rFonts w:ascii="宋体" w:hAnsi="宋体" w:cs="宋体" w:hint="eastAsia"/>
          <w:kern w:val="0"/>
          <w:szCs w:val="21"/>
        </w:rPr>
        <w:t>、比较句处理</w:t>
      </w:r>
      <w:r>
        <w:rPr>
          <w:rFonts w:ascii="宋体" w:hAnsi="宋体" w:cs="宋体" w:hint="eastAsia"/>
          <w:kern w:val="0"/>
          <w:szCs w:val="21"/>
        </w:rPr>
        <w:t>功能</w:t>
      </w:r>
      <w:r w:rsidRPr="0010617B">
        <w:rPr>
          <w:rFonts w:ascii="宋体" w:hAnsi="宋体" w:cs="宋体" w:hint="eastAsia"/>
          <w:kern w:val="0"/>
          <w:szCs w:val="21"/>
        </w:rPr>
        <w:t>、简单句处理</w:t>
      </w:r>
      <w:r>
        <w:rPr>
          <w:rFonts w:ascii="宋体" w:hAnsi="宋体" w:cs="宋体" w:hint="eastAsia"/>
          <w:kern w:val="0"/>
          <w:szCs w:val="21"/>
        </w:rPr>
        <w:t>功能和情感得分计算功能</w:t>
      </w:r>
      <w:r w:rsidRPr="0010617B">
        <w:rPr>
          <w:rFonts w:ascii="宋体" w:hAnsi="宋体" w:cs="宋体" w:hint="eastAsia"/>
          <w:kern w:val="0"/>
          <w:szCs w:val="21"/>
        </w:rPr>
        <w:t>。</w:t>
      </w:r>
    </w:p>
    <w:p w:rsidR="00070645" w:rsidRPr="0010617B" w:rsidRDefault="00070645" w:rsidP="00137073">
      <w:pPr>
        <w:ind w:firstLine="420"/>
        <w:rPr>
          <w:rFonts w:ascii="宋体" w:hAnsi="宋体" w:cs="宋体"/>
          <w:kern w:val="0"/>
          <w:szCs w:val="21"/>
        </w:rPr>
      </w:pPr>
      <w:r w:rsidRPr="0010617B">
        <w:rPr>
          <w:rFonts w:ascii="宋体" w:hAnsi="宋体" w:cs="宋体" w:hint="eastAsia"/>
          <w:kern w:val="0"/>
          <w:szCs w:val="21"/>
        </w:rPr>
        <w:t>上面一层是</w:t>
      </w:r>
      <w:r>
        <w:rPr>
          <w:rFonts w:ascii="宋体" w:hAnsi="宋体" w:cs="宋体" w:hint="eastAsia"/>
          <w:kern w:val="0"/>
          <w:szCs w:val="21"/>
        </w:rPr>
        <w:t>服务层，主要是为用户提供情感分析的服务，包括句子级的情感分析和文档级情感分析。</w:t>
      </w:r>
    </w:p>
    <w:p w:rsidR="00207C62" w:rsidRDefault="00207C62" w:rsidP="007F54EA">
      <w:pPr>
        <w:pStyle w:val="2"/>
        <w:numPr>
          <w:ilvl w:val="1"/>
          <w:numId w:val="3"/>
        </w:numPr>
        <w:spacing w:beforeLines="50" w:before="156" w:afterLines="50" w:after="156" w:line="360" w:lineRule="auto"/>
      </w:pPr>
      <w:bookmarkStart w:id="57" w:name="_Toc316718981"/>
      <w:r>
        <w:rPr>
          <w:rFonts w:hint="eastAsia"/>
        </w:rPr>
        <w:t>接口设计</w:t>
      </w:r>
      <w:bookmarkEnd w:id="57"/>
    </w:p>
    <w:p w:rsidR="00207C62" w:rsidRDefault="00207C62" w:rsidP="007F54EA">
      <w:pPr>
        <w:pStyle w:val="3"/>
        <w:numPr>
          <w:ilvl w:val="2"/>
          <w:numId w:val="3"/>
        </w:numPr>
        <w:spacing w:beforeLines="50" w:before="156" w:afterLines="50" w:after="156" w:line="360" w:lineRule="auto"/>
      </w:pPr>
      <w:bookmarkStart w:id="58" w:name="_Toc316718982"/>
      <w:r>
        <w:rPr>
          <w:rFonts w:hint="eastAsia"/>
        </w:rPr>
        <w:t>外部接口</w:t>
      </w:r>
      <w:bookmarkEnd w:id="58"/>
    </w:p>
    <w:p w:rsidR="00A71E73" w:rsidRDefault="00A71E73" w:rsidP="00137073">
      <w:pPr>
        <w:pStyle w:val="a9"/>
        <w:numPr>
          <w:ilvl w:val="0"/>
          <w:numId w:val="21"/>
        </w:numPr>
        <w:ind w:firstLineChars="0"/>
      </w:pPr>
      <w:r>
        <w:rPr>
          <w:rFonts w:hint="eastAsia"/>
        </w:rPr>
        <w:t>用户接口：</w:t>
      </w:r>
    </w:p>
    <w:p w:rsidR="00A71E73" w:rsidRDefault="00062324" w:rsidP="00137073">
      <w:pPr>
        <w:ind w:firstLine="420"/>
      </w:pPr>
      <w:r>
        <w:rPr>
          <w:rFonts w:hint="eastAsia"/>
        </w:rPr>
        <w:t>为了方便用户测试及使用，模块提供了窗口化，菜单式的</w:t>
      </w:r>
      <w:r w:rsidR="00A71E73">
        <w:rPr>
          <w:rFonts w:hint="eastAsia"/>
        </w:rPr>
        <w:t>设计，在操作时响应热键。</w:t>
      </w:r>
    </w:p>
    <w:p w:rsidR="00A71E73" w:rsidRDefault="00062324" w:rsidP="00137073">
      <w:pPr>
        <w:pStyle w:val="a9"/>
        <w:numPr>
          <w:ilvl w:val="0"/>
          <w:numId w:val="21"/>
        </w:numPr>
        <w:ind w:firstLineChars="0"/>
      </w:pPr>
      <w:r>
        <w:rPr>
          <w:rFonts w:hint="eastAsia"/>
        </w:rPr>
        <w:lastRenderedPageBreak/>
        <w:t>模块外部</w:t>
      </w:r>
      <w:r w:rsidR="00A71E73">
        <w:rPr>
          <w:rFonts w:hint="eastAsia"/>
        </w:rPr>
        <w:t>接口：</w:t>
      </w:r>
    </w:p>
    <w:p w:rsidR="00070645" w:rsidRDefault="00070645" w:rsidP="00137073">
      <w:pPr>
        <w:ind w:leftChars="200" w:left="420"/>
      </w:pPr>
      <w:r w:rsidRPr="00BB5C87">
        <w:rPr>
          <w:rFonts w:hint="eastAsia"/>
        </w:rPr>
        <w:t>分词工具</w:t>
      </w:r>
      <w:r>
        <w:rPr>
          <w:rFonts w:hint="eastAsia"/>
        </w:rPr>
        <w:t>：</w:t>
      </w:r>
      <w:r>
        <w:rPr>
          <w:rFonts w:hint="eastAsia"/>
        </w:rPr>
        <w:t>ICTCLAS2010</w:t>
      </w:r>
      <w:r>
        <w:rPr>
          <w:rFonts w:hint="eastAsia"/>
        </w:rPr>
        <w:t>类（</w:t>
      </w:r>
      <w:r>
        <w:rPr>
          <w:rFonts w:hint="eastAsia"/>
        </w:rPr>
        <w:t>ICTCLAS_Paragraphprocess</w:t>
      </w:r>
      <w:r>
        <w:rPr>
          <w:rFonts w:hint="eastAsia"/>
        </w:rPr>
        <w:t>方法）</w:t>
      </w:r>
    </w:p>
    <w:p w:rsidR="00070645" w:rsidRDefault="00070645" w:rsidP="00137073">
      <w:pPr>
        <w:ind w:leftChars="200" w:left="420"/>
      </w:pPr>
      <w:r w:rsidRPr="00BB5C87">
        <w:rPr>
          <w:rFonts w:hint="eastAsia"/>
        </w:rPr>
        <w:t>句法分析工具</w:t>
      </w:r>
      <w:r>
        <w:rPr>
          <w:rFonts w:hint="eastAsia"/>
        </w:rPr>
        <w:t>接口：</w:t>
      </w:r>
      <w:r>
        <w:rPr>
          <w:rFonts w:hint="eastAsia"/>
        </w:rPr>
        <w:t>LexicalizedParser</w:t>
      </w:r>
      <w:r>
        <w:rPr>
          <w:rFonts w:hint="eastAsia"/>
        </w:rPr>
        <w:t>类</w:t>
      </w:r>
    </w:p>
    <w:p w:rsidR="00070645" w:rsidRDefault="00070645" w:rsidP="00137073">
      <w:pPr>
        <w:ind w:leftChars="200" w:left="420"/>
      </w:pPr>
      <w:r>
        <w:t>L</w:t>
      </w:r>
      <w:r>
        <w:rPr>
          <w:rFonts w:hint="eastAsia"/>
        </w:rPr>
        <w:t>ivsvm</w:t>
      </w:r>
      <w:r>
        <w:rPr>
          <w:rFonts w:hint="eastAsia"/>
        </w:rPr>
        <w:t>工具接口：</w:t>
      </w:r>
      <w:r>
        <w:rPr>
          <w:rFonts w:hint="eastAsia"/>
        </w:rPr>
        <w:t>svm_predict</w:t>
      </w:r>
      <w:r>
        <w:rPr>
          <w:rFonts w:hint="eastAsia"/>
        </w:rPr>
        <w:t>类（</w:t>
      </w:r>
      <w:r>
        <w:rPr>
          <w:rFonts w:hint="eastAsia"/>
        </w:rPr>
        <w:t>public static boolean runSVM</w:t>
      </w:r>
      <w:r>
        <w:rPr>
          <w:rFonts w:hint="eastAsia"/>
        </w:rPr>
        <w:t>（</w:t>
      </w:r>
      <w:r>
        <w:rPr>
          <w:rFonts w:hint="eastAsia"/>
        </w:rPr>
        <w:t>String keyword</w:t>
      </w:r>
      <w:r>
        <w:rPr>
          <w:rFonts w:hint="eastAsia"/>
        </w:rPr>
        <w:t>）方法）</w:t>
      </w:r>
    </w:p>
    <w:p w:rsidR="00207C62" w:rsidRDefault="00207C62" w:rsidP="007F54EA">
      <w:pPr>
        <w:pStyle w:val="3"/>
        <w:numPr>
          <w:ilvl w:val="2"/>
          <w:numId w:val="3"/>
        </w:numPr>
        <w:spacing w:beforeLines="50" w:before="156" w:afterLines="50" w:after="156" w:line="360" w:lineRule="auto"/>
      </w:pPr>
      <w:bookmarkStart w:id="59" w:name="_Toc316718983"/>
      <w:r>
        <w:rPr>
          <w:rFonts w:hint="eastAsia"/>
        </w:rPr>
        <w:t>内部接口</w:t>
      </w:r>
      <w:bookmarkEnd w:id="59"/>
    </w:p>
    <w:p w:rsidR="00A7761A" w:rsidRDefault="00A7761A" w:rsidP="00137073">
      <w:pPr>
        <w:ind w:firstLine="420"/>
      </w:pPr>
      <w:r>
        <w:rPr>
          <w:rFonts w:hint="eastAsia"/>
        </w:rPr>
        <w:t>通过面向对象语言设计类，在</w:t>
      </w:r>
      <w:r>
        <w:rPr>
          <w:rFonts w:hint="eastAsia"/>
        </w:rPr>
        <w:t>public</w:t>
      </w:r>
      <w:r>
        <w:rPr>
          <w:rFonts w:hint="eastAsia"/>
        </w:rPr>
        <w:t>类中实现调用；类间实现严格封装</w:t>
      </w:r>
    </w:p>
    <w:p w:rsidR="00A7761A" w:rsidRPr="00A7761A" w:rsidRDefault="00A7761A" w:rsidP="00137073">
      <w:pPr>
        <w:ind w:firstLine="420"/>
        <w:rPr>
          <w:rFonts w:hAnsi="宋体" w:cs="宋体"/>
          <w:kern w:val="0"/>
          <w:sz w:val="24"/>
        </w:rPr>
      </w:pPr>
      <w:r w:rsidRPr="00A7761A">
        <w:rPr>
          <w:rFonts w:hint="eastAsia"/>
        </w:rPr>
        <w:t>句子级别的情感分类模型有统一的处理过程，封装的</w:t>
      </w:r>
      <w:r w:rsidRPr="00A7761A">
        <w:t>API</w:t>
      </w:r>
      <w:r w:rsidRPr="00A7761A">
        <w:rPr>
          <w:rFonts w:hint="eastAsia"/>
        </w:rPr>
        <w:t>参数接口也是一致的，</w:t>
      </w:r>
      <w:r w:rsidRPr="00A7761A">
        <w:rPr>
          <w:rFonts w:hAnsi="宋体" w:cs="宋体" w:hint="eastAsia"/>
          <w:kern w:val="0"/>
          <w:sz w:val="24"/>
        </w:rPr>
        <w:t>分别如下：</w:t>
      </w:r>
    </w:p>
    <w:p w:rsidR="00A7761A" w:rsidRPr="00A7761A" w:rsidRDefault="00A7761A" w:rsidP="00137073">
      <w:pPr>
        <w:ind w:firstLine="420"/>
        <w:rPr>
          <w:kern w:val="0"/>
        </w:rPr>
      </w:pPr>
      <w:r w:rsidRPr="00A7761A">
        <w:rPr>
          <w:rFonts w:hint="eastAsia"/>
          <w:kern w:val="0"/>
        </w:rPr>
        <w:t>句法分析模型：</w:t>
      </w:r>
    </w:p>
    <w:p w:rsidR="00A7761A" w:rsidRPr="00A7761A" w:rsidRDefault="00A7761A" w:rsidP="00137073">
      <w:pPr>
        <w:ind w:firstLine="420"/>
        <w:rPr>
          <w:kern w:val="0"/>
          <w:sz w:val="24"/>
        </w:rPr>
      </w:pPr>
      <w:r w:rsidRPr="00A7761A">
        <w:rPr>
          <w:kern w:val="0"/>
          <w:sz w:val="24"/>
        </w:rPr>
        <w:t xml:space="preserve">public LinkedList&lt;SentiResult&gt; </w:t>
      </w:r>
      <w:r w:rsidRPr="00A7761A">
        <w:rPr>
          <w:rFonts w:hint="eastAsia"/>
          <w:kern w:val="0"/>
          <w:sz w:val="24"/>
        </w:rPr>
        <w:t xml:space="preserve"> </w:t>
      </w:r>
      <w:r w:rsidRPr="00A7761A">
        <w:rPr>
          <w:kern w:val="0"/>
          <w:sz w:val="24"/>
        </w:rPr>
        <w:t>syntaxAnalyze(String review);</w:t>
      </w:r>
    </w:p>
    <w:p w:rsidR="00A7761A" w:rsidRPr="00A7761A" w:rsidRDefault="00A7761A" w:rsidP="00137073">
      <w:pPr>
        <w:ind w:firstLine="420"/>
        <w:rPr>
          <w:kern w:val="0"/>
        </w:rPr>
      </w:pPr>
      <w:r w:rsidRPr="00A7761A">
        <w:rPr>
          <w:rFonts w:hint="eastAsia"/>
          <w:kern w:val="0"/>
        </w:rPr>
        <w:t>基于向量空间分析模型</w:t>
      </w:r>
      <w:r w:rsidRPr="00A7761A">
        <w:rPr>
          <w:rFonts w:hint="eastAsia"/>
          <w:kern w:val="0"/>
        </w:rPr>
        <w:t>:</w:t>
      </w:r>
    </w:p>
    <w:p w:rsidR="00A7761A" w:rsidRPr="00A7761A" w:rsidRDefault="00A7761A" w:rsidP="00137073">
      <w:pPr>
        <w:ind w:firstLine="420"/>
        <w:rPr>
          <w:kern w:val="0"/>
          <w:sz w:val="24"/>
        </w:rPr>
      </w:pPr>
      <w:r w:rsidRPr="00A7761A">
        <w:rPr>
          <w:kern w:val="0"/>
          <w:sz w:val="24"/>
        </w:rPr>
        <w:t>public LinkedList&lt;SentiResult&gt;  windowAnalyze(String review);</w:t>
      </w:r>
    </w:p>
    <w:p w:rsidR="00A7761A" w:rsidRPr="00A7761A" w:rsidRDefault="00A7761A" w:rsidP="00137073">
      <w:pPr>
        <w:ind w:firstLine="420"/>
        <w:rPr>
          <w:kern w:val="0"/>
        </w:rPr>
      </w:pPr>
      <w:r w:rsidRPr="00A7761A">
        <w:rPr>
          <w:rFonts w:hint="eastAsia"/>
          <w:kern w:val="0"/>
        </w:rPr>
        <w:t>强力模型：</w:t>
      </w:r>
    </w:p>
    <w:p w:rsidR="00A7761A" w:rsidRPr="00A7761A" w:rsidRDefault="00A7761A" w:rsidP="00137073">
      <w:pPr>
        <w:ind w:firstLine="420"/>
        <w:rPr>
          <w:kern w:val="0"/>
          <w:sz w:val="24"/>
        </w:rPr>
      </w:pPr>
      <w:r w:rsidRPr="00A7761A">
        <w:rPr>
          <w:kern w:val="0"/>
          <w:sz w:val="24"/>
        </w:rPr>
        <w:t>public LinkedList&lt;SentiResult&gt;</w:t>
      </w:r>
      <w:r w:rsidRPr="00A7761A">
        <w:rPr>
          <w:rFonts w:hint="eastAsia"/>
          <w:kern w:val="0"/>
          <w:sz w:val="24"/>
        </w:rPr>
        <w:t xml:space="preserve"> </w:t>
      </w:r>
      <w:r w:rsidRPr="00A7761A">
        <w:rPr>
          <w:kern w:val="0"/>
          <w:sz w:val="24"/>
        </w:rPr>
        <w:t xml:space="preserve"> simpleAnalyze(String review);</w:t>
      </w:r>
    </w:p>
    <w:p w:rsidR="00A7761A" w:rsidRPr="00A7761A" w:rsidRDefault="00A7761A" w:rsidP="00137073">
      <w:pPr>
        <w:ind w:leftChars="200" w:left="420"/>
        <w:rPr>
          <w:kern w:val="0"/>
          <w:sz w:val="24"/>
        </w:rPr>
      </w:pPr>
    </w:p>
    <w:p w:rsidR="00A7761A" w:rsidRPr="00A7761A" w:rsidRDefault="00A7761A" w:rsidP="00137073">
      <w:pPr>
        <w:ind w:firstLine="420"/>
        <w:rPr>
          <w:kern w:val="0"/>
        </w:rPr>
      </w:pPr>
      <w:r w:rsidRPr="00A7761A">
        <w:rPr>
          <w:rFonts w:hint="eastAsia"/>
          <w:kern w:val="0"/>
        </w:rPr>
        <w:t>篇章级的接口实现用表给出：</w:t>
      </w:r>
    </w:p>
    <w:p w:rsidR="00A7761A" w:rsidRPr="00A7761A" w:rsidRDefault="00A7761A" w:rsidP="00137073">
      <w:pPr>
        <w:jc w:val="center"/>
      </w:pPr>
      <w:r w:rsidRPr="00A7761A">
        <w:rPr>
          <w:rFonts w:hint="eastAsia"/>
        </w:rPr>
        <w:t>系统接口实现</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40"/>
      </w:tblGrid>
      <w:tr w:rsidR="00A7761A" w:rsidTr="005B2C00">
        <w:tc>
          <w:tcPr>
            <w:tcW w:w="7740" w:type="dxa"/>
          </w:tcPr>
          <w:p w:rsidR="00A7761A" w:rsidRDefault="00A7761A" w:rsidP="00137073">
            <w:r>
              <w:rPr>
                <w:rFonts w:hint="eastAsia"/>
              </w:rPr>
              <w:t>//</w:t>
            </w:r>
            <w:r>
              <w:rPr>
                <w:rFonts w:hint="eastAsia"/>
              </w:rPr>
              <w:t>分词接口</w:t>
            </w:r>
          </w:p>
          <w:p w:rsidR="00A7761A" w:rsidRDefault="00A7761A" w:rsidP="00137073">
            <w:r>
              <w:rPr>
                <w:rFonts w:hint="eastAsia"/>
              </w:rPr>
              <w:t xml:space="preserve">String </w:t>
            </w:r>
            <w:r>
              <w:t>newstr1</w:t>
            </w:r>
            <w:r>
              <w:rPr>
                <w:rFonts w:hint="eastAsia"/>
              </w:rPr>
              <w:t>=WordSplitter</w:t>
            </w:r>
            <w:r>
              <w:rPr>
                <w:rFonts w:hint="eastAsia"/>
              </w:rPr>
              <w:t>（</w:t>
            </w:r>
            <w:r>
              <w:rPr>
                <w:rFonts w:hint="eastAsia"/>
              </w:rPr>
              <w:t>Re</w:t>
            </w:r>
            <w:r>
              <w:t>iewAll[nLength]);</w:t>
            </w:r>
          </w:p>
          <w:p w:rsidR="00A7761A" w:rsidRDefault="00A7761A" w:rsidP="00137073">
            <w:r>
              <w:rPr>
                <w:rFonts w:hint="eastAsia"/>
              </w:rPr>
              <w:t>//</w:t>
            </w:r>
            <w:r>
              <w:rPr>
                <w:rFonts w:hint="eastAsia"/>
              </w:rPr>
              <w:t>复合句型处理接口</w:t>
            </w:r>
            <w:r>
              <w:rPr>
                <w:rFonts w:hint="eastAsia"/>
              </w:rPr>
              <w:tab/>
            </w:r>
          </w:p>
          <w:p w:rsidR="00A7761A" w:rsidRDefault="00A7761A" w:rsidP="00137073">
            <w:r>
              <w:t>LinkedList&lt;XMLResult&gt; res = new LinkedList&lt;XMLResult&gt;();</w:t>
            </w:r>
          </w:p>
          <w:p w:rsidR="00A7761A" w:rsidRDefault="00A7761A" w:rsidP="00137073">
            <w:r>
              <w:rPr>
                <w:rFonts w:hint="eastAsia"/>
              </w:rPr>
              <w:t>//</w:t>
            </w:r>
            <w:r>
              <w:rPr>
                <w:rFonts w:hint="eastAsia"/>
              </w:rPr>
              <w:t>复合句规则匹配接口，</w:t>
            </w:r>
            <w:r>
              <w:rPr>
                <w:rFonts w:hint="eastAsia"/>
              </w:rPr>
              <w:t>path</w:t>
            </w:r>
            <w:r>
              <w:rPr>
                <w:rFonts w:hint="eastAsia"/>
              </w:rPr>
              <w:t>即为条件句模式库的文件路径</w:t>
            </w:r>
          </w:p>
          <w:p w:rsidR="00A7761A" w:rsidRDefault="00A7761A" w:rsidP="00137073">
            <w:r>
              <w:t>Search search1 = new Search();</w:t>
            </w:r>
          </w:p>
          <w:p w:rsidR="00A7761A" w:rsidRDefault="00A7761A" w:rsidP="00137073">
            <w:r>
              <w:t>res = search1.</w:t>
            </w:r>
            <w:r>
              <w:rPr>
                <w:rFonts w:hint="eastAsia"/>
              </w:rPr>
              <w:t>identityComplex(</w:t>
            </w:r>
            <w:r>
              <w:t>newstr1 ,path);</w:t>
            </w:r>
          </w:p>
          <w:p w:rsidR="00A7761A" w:rsidRDefault="00A7761A" w:rsidP="00137073">
            <w:r>
              <w:rPr>
                <w:rFonts w:hint="eastAsia"/>
              </w:rPr>
              <w:t>//</w:t>
            </w:r>
            <w:r>
              <w:rPr>
                <w:rFonts w:hint="eastAsia"/>
              </w:rPr>
              <w:t>复合句型情感分析接口</w:t>
            </w:r>
          </w:p>
          <w:p w:rsidR="00A7761A" w:rsidRDefault="00A7761A" w:rsidP="00137073">
            <w:r>
              <w:t xml:space="preserve">ReviewAll[nLength] </w:t>
            </w:r>
            <w:r>
              <w:rPr>
                <w:rFonts w:hint="eastAsia"/>
              </w:rPr>
              <w:tab/>
            </w:r>
            <w:r>
              <w:t>=ProcessComplexSentence.</w:t>
            </w:r>
            <w:r>
              <w:rPr>
                <w:rFonts w:hint="eastAsia"/>
              </w:rPr>
              <w:t>processComplexSentence</w:t>
            </w:r>
            <w:r>
              <w:t>(ReviewAll[nLength], res.get(i).type);</w:t>
            </w:r>
          </w:p>
          <w:p w:rsidR="00A7761A" w:rsidRDefault="00A7761A" w:rsidP="00137073">
            <w:r>
              <w:rPr>
                <w:rFonts w:hint="eastAsia"/>
              </w:rPr>
              <w:lastRenderedPageBreak/>
              <w:t>//</w:t>
            </w:r>
            <w:r>
              <w:rPr>
                <w:rFonts w:hint="eastAsia"/>
              </w:rPr>
              <w:t>第二步，以逗号等分句块为单位切分并预处理，接下去进行比较句处理</w:t>
            </w:r>
          </w:p>
          <w:p w:rsidR="00A7761A" w:rsidRDefault="00A7761A" w:rsidP="00137073">
            <w:r>
              <w:rPr>
                <w:rFonts w:hint="eastAsia"/>
              </w:rPr>
              <w:t>//</w:t>
            </w:r>
            <w:r>
              <w:rPr>
                <w:rFonts w:hint="eastAsia"/>
              </w:rPr>
              <w:t>是否含有比较关键字</w:t>
            </w:r>
          </w:p>
          <w:p w:rsidR="00A7761A" w:rsidRDefault="00A7761A" w:rsidP="00137073">
            <w:r>
              <w:t>boolean haveKeyword = search.</w:t>
            </w:r>
            <w:r>
              <w:rPr>
                <w:rFonts w:hint="eastAsia"/>
              </w:rPr>
              <w:t>haveComparativeKeyword</w:t>
            </w:r>
            <w:r>
              <w:t xml:space="preserve"> (newstr);</w:t>
            </w:r>
          </w:p>
          <w:p w:rsidR="00A7761A" w:rsidRDefault="00A7761A" w:rsidP="00137073">
            <w:r>
              <w:t>if(haveKeyword)</w:t>
            </w:r>
          </w:p>
          <w:p w:rsidR="00A7761A" w:rsidRDefault="00A7761A" w:rsidP="00137073">
            <w:r>
              <w:tab/>
              <w:t>{</w:t>
            </w:r>
            <w:r>
              <w:tab/>
            </w:r>
            <w:r>
              <w:tab/>
            </w:r>
            <w:r>
              <w:tab/>
            </w:r>
            <w:r>
              <w:tab/>
            </w:r>
          </w:p>
          <w:p w:rsidR="00A7761A" w:rsidRDefault="00A7761A" w:rsidP="00137073">
            <w:r>
              <w:rPr>
                <w:rFonts w:hint="eastAsia"/>
              </w:rPr>
              <w:t>//</w:t>
            </w:r>
            <w:r>
              <w:rPr>
                <w:rFonts w:hint="eastAsia"/>
              </w:rPr>
              <w:t>判定是否为比较句</w:t>
            </w:r>
          </w:p>
          <w:p w:rsidR="00A7761A" w:rsidRDefault="00A7761A" w:rsidP="00137073">
            <w:r>
              <w:t xml:space="preserve">LinkedList&lt;SVMResult&gt; iscomparative </w:t>
            </w:r>
          </w:p>
          <w:p w:rsidR="00A7761A" w:rsidRDefault="00A7761A" w:rsidP="00137073">
            <w:r>
              <w:t>= search.</w:t>
            </w:r>
            <w:r>
              <w:rPr>
                <w:rFonts w:hint="eastAsia"/>
              </w:rPr>
              <w:t>indentifyComparativeBySVM</w:t>
            </w:r>
            <w:r>
              <w:t xml:space="preserve"> (newstr);</w:t>
            </w:r>
          </w:p>
          <w:p w:rsidR="00A7761A" w:rsidRDefault="00A7761A" w:rsidP="00137073">
            <w:r>
              <w:rPr>
                <w:rFonts w:hint="eastAsia"/>
              </w:rPr>
              <w:t>//</w:t>
            </w:r>
            <w:r>
              <w:rPr>
                <w:rFonts w:hint="eastAsia"/>
              </w:rPr>
              <w:t>是比较句，进行情感分析</w:t>
            </w:r>
          </w:p>
          <w:p w:rsidR="00A7761A" w:rsidRDefault="00A7761A" w:rsidP="00137073">
            <w:r>
              <w:t>if(iscomparative.size()&gt;0){</w:t>
            </w:r>
          </w:p>
          <w:p w:rsidR="00A7761A" w:rsidRDefault="00A7761A" w:rsidP="00137073">
            <w:r>
              <w:t>result2 =ProcessComparativeSentence.processcomparativesentence(iscomparative.get(i).keyword, newstr1);</w:t>
            </w:r>
          </w:p>
          <w:p w:rsidR="00A7761A" w:rsidRDefault="00A7761A" w:rsidP="00137073">
            <w:r>
              <w:rPr>
                <w:rFonts w:hint="eastAsia"/>
              </w:rPr>
              <w:t>//</w:t>
            </w:r>
            <w:r>
              <w:rPr>
                <w:rFonts w:hint="eastAsia"/>
              </w:rPr>
              <w:t>结果输出</w:t>
            </w:r>
          </w:p>
          <w:p w:rsidR="00A7761A" w:rsidRDefault="00A7761A" w:rsidP="00137073">
            <w:r>
              <w:rPr>
                <w:rFonts w:hint="eastAsia"/>
              </w:rPr>
              <w:t xml:space="preserve">  }</w:t>
            </w:r>
          </w:p>
          <w:p w:rsidR="00A7761A" w:rsidRDefault="00A7761A" w:rsidP="00137073">
            <w:r>
              <w:rPr>
                <w:rFonts w:hint="eastAsia"/>
              </w:rPr>
              <w:t>//</w:t>
            </w:r>
            <w:r>
              <w:rPr>
                <w:rFonts w:hint="eastAsia"/>
              </w:rPr>
              <w:t>不是比较句的情况</w:t>
            </w:r>
          </w:p>
          <w:p w:rsidR="00A7761A" w:rsidRDefault="00A7761A" w:rsidP="00137073">
            <w:r>
              <w:t>E</w:t>
            </w:r>
            <w:r>
              <w:rPr>
                <w:rFonts w:hint="eastAsia"/>
              </w:rPr>
              <w:t>lse{</w:t>
            </w:r>
          </w:p>
          <w:p w:rsidR="00A7761A" w:rsidRDefault="00A7761A" w:rsidP="00137073">
            <w:r>
              <w:rPr>
                <w:rFonts w:hint="eastAsia"/>
              </w:rPr>
              <w:tab/>
              <w:t>//</w:t>
            </w:r>
            <w:r>
              <w:rPr>
                <w:rFonts w:hint="eastAsia"/>
              </w:rPr>
              <w:t>情感分析</w:t>
            </w:r>
            <w:r>
              <w:rPr>
                <w:rFonts w:hint="eastAsia"/>
              </w:rPr>
              <w:t>,</w:t>
            </w:r>
            <w:r>
              <w:rPr>
                <w:rFonts w:hint="eastAsia"/>
              </w:rPr>
              <w:t>基于语义指向的情感分析模型</w:t>
            </w:r>
          </w:p>
          <w:p w:rsidR="00A7761A" w:rsidRDefault="00A7761A" w:rsidP="00137073">
            <w:r>
              <w:tab/>
              <w:t>result1 = ps.syntaxAnalyzeForSemantic(Review[counter]);</w:t>
            </w:r>
          </w:p>
          <w:p w:rsidR="00A7761A" w:rsidRDefault="00A7761A" w:rsidP="00137073">
            <w:r>
              <w:rPr>
                <w:rFonts w:hint="eastAsia"/>
              </w:rPr>
              <w:tab/>
              <w:t>//</w:t>
            </w:r>
            <w:r>
              <w:rPr>
                <w:rFonts w:hint="eastAsia"/>
              </w:rPr>
              <w:t>结果输出</w:t>
            </w:r>
          </w:p>
          <w:p w:rsidR="00A7761A" w:rsidRDefault="00A7761A" w:rsidP="00137073">
            <w:r>
              <w:tab/>
            </w:r>
            <w:r>
              <w:tab/>
            </w:r>
            <w:r>
              <w:tab/>
              <w:t>}</w:t>
            </w:r>
            <w:r>
              <w:tab/>
            </w:r>
            <w:r>
              <w:tab/>
            </w:r>
            <w:r>
              <w:tab/>
            </w:r>
          </w:p>
          <w:p w:rsidR="00A7761A" w:rsidRDefault="00A7761A" w:rsidP="00137073">
            <w:r>
              <w:tab/>
            </w:r>
            <w:r>
              <w:rPr>
                <w:rFonts w:hint="eastAsia"/>
              </w:rPr>
              <w:t>}</w:t>
            </w:r>
          </w:p>
        </w:tc>
      </w:tr>
    </w:tbl>
    <w:p w:rsidR="00207C62" w:rsidRDefault="00207C62" w:rsidP="007F54EA">
      <w:pPr>
        <w:pStyle w:val="2"/>
        <w:numPr>
          <w:ilvl w:val="1"/>
          <w:numId w:val="3"/>
        </w:numPr>
        <w:spacing w:beforeLines="50" w:before="156" w:afterLines="50" w:after="156" w:line="360" w:lineRule="auto"/>
      </w:pPr>
      <w:bookmarkStart w:id="60" w:name="_Toc316718984"/>
      <w:r>
        <w:rPr>
          <w:rFonts w:hint="eastAsia"/>
        </w:rPr>
        <w:lastRenderedPageBreak/>
        <w:t>结构设计</w:t>
      </w:r>
      <w:bookmarkEnd w:id="60"/>
    </w:p>
    <w:p w:rsidR="00207C62" w:rsidRDefault="00207C62" w:rsidP="007F54EA">
      <w:pPr>
        <w:pStyle w:val="3"/>
        <w:numPr>
          <w:ilvl w:val="2"/>
          <w:numId w:val="3"/>
        </w:numPr>
        <w:spacing w:beforeLines="50" w:before="156" w:afterLines="50" w:after="156" w:line="360" w:lineRule="auto"/>
      </w:pPr>
      <w:bookmarkStart w:id="61" w:name="_Toc316718985"/>
      <w:r>
        <w:rPr>
          <w:rFonts w:hint="eastAsia"/>
        </w:rPr>
        <w:t>逻辑结构设计</w:t>
      </w:r>
      <w:bookmarkEnd w:id="61"/>
    </w:p>
    <w:p w:rsidR="000867D7" w:rsidRPr="000867D7" w:rsidRDefault="000867D7" w:rsidP="00137073">
      <w:pPr>
        <w:pStyle w:val="4"/>
        <w:numPr>
          <w:ilvl w:val="3"/>
          <w:numId w:val="3"/>
        </w:numPr>
        <w:spacing w:line="360" w:lineRule="auto"/>
      </w:pPr>
      <w:bookmarkStart w:id="62" w:name="_Toc316718986"/>
      <w:r>
        <w:rPr>
          <w:rFonts w:hint="eastAsia"/>
        </w:rPr>
        <w:t>数据字典</w:t>
      </w:r>
      <w:bookmarkEnd w:id="62"/>
    </w:p>
    <w:p w:rsidR="00C62BCD" w:rsidRDefault="005F7FA0" w:rsidP="00137073">
      <w:pPr>
        <w:jc w:val="center"/>
      </w:pPr>
      <w:r>
        <w:rPr>
          <w:rFonts w:hint="eastAsia"/>
        </w:rPr>
        <w:t>表</w:t>
      </w:r>
      <w:r>
        <w:rPr>
          <w:rFonts w:hint="eastAsia"/>
        </w:rPr>
        <w:t xml:space="preserve">5-1 </w:t>
      </w:r>
      <w:r w:rsidR="00C62BCD">
        <w:rPr>
          <w:rFonts w:hint="eastAsia"/>
        </w:rPr>
        <w:t>主题词表（</w:t>
      </w:r>
      <w:r w:rsidR="00C62BCD">
        <w:rPr>
          <w:rFonts w:hint="eastAsia"/>
        </w:rPr>
        <w:t>topics</w:t>
      </w:r>
      <w:r w:rsidR="00C62BCD">
        <w:rPr>
          <w:rFonts w:hint="eastAsia"/>
        </w:rPr>
        <w:t>）</w:t>
      </w:r>
    </w:p>
    <w:tbl>
      <w:tblPr>
        <w:tblStyle w:val="11"/>
        <w:tblW w:w="8471" w:type="dxa"/>
        <w:tblLook w:val="04A0" w:firstRow="1" w:lastRow="0" w:firstColumn="1" w:lastColumn="0" w:noHBand="0" w:noVBand="1"/>
      </w:tblPr>
      <w:tblGrid>
        <w:gridCol w:w="797"/>
        <w:gridCol w:w="1062"/>
        <w:gridCol w:w="1042"/>
        <w:gridCol w:w="795"/>
        <w:gridCol w:w="795"/>
        <w:gridCol w:w="796"/>
        <w:gridCol w:w="796"/>
        <w:gridCol w:w="796"/>
        <w:gridCol w:w="796"/>
        <w:gridCol w:w="796"/>
      </w:tblGrid>
      <w:tr w:rsidR="000867D7" w:rsidTr="000867D7">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797"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lastRenderedPageBreak/>
              <w:t>序号</w:t>
            </w:r>
          </w:p>
        </w:tc>
        <w:tc>
          <w:tcPr>
            <w:tcW w:w="1062"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42"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95"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95"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96"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96"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96"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96"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96"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0867D7" w:rsidTr="000867D7">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797"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6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主题词序号</w:t>
            </w:r>
          </w:p>
        </w:tc>
        <w:tc>
          <w:tcPr>
            <w:tcW w:w="104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5"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95"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9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0867D7" w:rsidTr="000867D7">
        <w:trPr>
          <w:trHeight w:val="410"/>
        </w:trPr>
        <w:tc>
          <w:tcPr>
            <w:cnfStyle w:val="001000000000" w:firstRow="0" w:lastRow="0" w:firstColumn="1" w:lastColumn="0" w:oddVBand="0" w:evenVBand="0" w:oddHBand="0" w:evenHBand="0" w:firstRowFirstColumn="0" w:firstRowLastColumn="0" w:lastRowFirstColumn="0" w:lastRowLastColumn="0"/>
            <w:tcW w:w="797"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62"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主题词</w:t>
            </w:r>
          </w:p>
        </w:tc>
        <w:tc>
          <w:tcPr>
            <w:tcW w:w="1042"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95"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95"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6"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6"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6"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6"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6"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r w:rsidR="000867D7" w:rsidTr="000867D7">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97" w:type="dxa"/>
            <w:vAlign w:val="center"/>
          </w:tcPr>
          <w:p w:rsidR="00C62BCD" w:rsidRPr="00752FE1" w:rsidRDefault="00C62BCD" w:rsidP="00137073">
            <w:pPr>
              <w:jc w:val="center"/>
              <w:rPr>
                <w:rFonts w:ascii="宋体"/>
                <w:b w:val="0"/>
                <w:bCs w:val="0"/>
                <w:color w:val="000000"/>
                <w:kern w:val="0"/>
                <w:sz w:val="18"/>
                <w:szCs w:val="18"/>
              </w:rPr>
            </w:pPr>
            <w:r>
              <w:rPr>
                <w:rFonts w:ascii="宋体" w:hint="eastAsia"/>
                <w:color w:val="000000"/>
                <w:kern w:val="0"/>
                <w:sz w:val="18"/>
                <w:szCs w:val="18"/>
              </w:rPr>
              <w:t>3</w:t>
            </w:r>
          </w:p>
        </w:tc>
        <w:tc>
          <w:tcPr>
            <w:tcW w:w="106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lang w:val="zh-CN"/>
              </w:rPr>
              <w:t>主题词情感极性</w:t>
            </w:r>
          </w:p>
        </w:tc>
        <w:tc>
          <w:tcPr>
            <w:tcW w:w="104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5"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rPr>
              <w:t>10</w:t>
            </w:r>
          </w:p>
        </w:tc>
        <w:tc>
          <w:tcPr>
            <w:tcW w:w="795"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hint="eastAsia"/>
                <w:color w:val="000000"/>
                <w:kern w:val="0"/>
                <w:sz w:val="18"/>
                <w:szCs w:val="18"/>
              </w:rPr>
              <w:t>√</w:t>
            </w:r>
          </w:p>
        </w:tc>
        <w:tc>
          <w:tcPr>
            <w:tcW w:w="79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r>
    </w:tbl>
    <w:p w:rsidR="00C62BCD" w:rsidRDefault="00C62BCD" w:rsidP="00137073"/>
    <w:p w:rsidR="00C62BCD" w:rsidRDefault="005F7FA0" w:rsidP="00137073">
      <w:pPr>
        <w:jc w:val="center"/>
      </w:pPr>
      <w:r>
        <w:rPr>
          <w:rFonts w:hint="eastAsia"/>
        </w:rPr>
        <w:t>表</w:t>
      </w:r>
      <w:r>
        <w:rPr>
          <w:rFonts w:hint="eastAsia"/>
        </w:rPr>
        <w:t xml:space="preserve">5-2 </w:t>
      </w:r>
      <w:r w:rsidR="00C62BCD">
        <w:rPr>
          <w:rFonts w:hint="eastAsia"/>
        </w:rPr>
        <w:t>情感词表（</w:t>
      </w:r>
      <w:r w:rsidR="00C62BCD">
        <w:rPr>
          <w:rFonts w:hint="eastAsia"/>
        </w:rPr>
        <w:t>sentiment_words</w:t>
      </w:r>
      <w:r w:rsidR="00C62BCD">
        <w:rPr>
          <w:rFonts w:hint="eastAsia"/>
        </w:rPr>
        <w:t>）</w:t>
      </w:r>
    </w:p>
    <w:tbl>
      <w:tblPr>
        <w:tblStyle w:val="11"/>
        <w:tblW w:w="0" w:type="auto"/>
        <w:tblLook w:val="04A0" w:firstRow="1" w:lastRow="0" w:firstColumn="1" w:lastColumn="0" w:noHBand="0" w:noVBand="1"/>
      </w:tblPr>
      <w:tblGrid>
        <w:gridCol w:w="801"/>
        <w:gridCol w:w="1066"/>
        <w:gridCol w:w="1047"/>
        <w:gridCol w:w="799"/>
        <w:gridCol w:w="799"/>
        <w:gridCol w:w="800"/>
        <w:gridCol w:w="800"/>
        <w:gridCol w:w="800"/>
        <w:gridCol w:w="800"/>
        <w:gridCol w:w="800"/>
      </w:tblGrid>
      <w:tr w:rsidR="00C62BCD" w:rsidTr="000867D7">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801"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066"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47"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9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9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C62BCD" w:rsidTr="000867D7">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801"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6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情感词序号</w:t>
            </w:r>
          </w:p>
        </w:tc>
        <w:tc>
          <w:tcPr>
            <w:tcW w:w="1047"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9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C62BCD" w:rsidTr="000867D7">
        <w:trPr>
          <w:trHeight w:val="391"/>
        </w:trPr>
        <w:tc>
          <w:tcPr>
            <w:cnfStyle w:val="001000000000" w:firstRow="0" w:lastRow="0" w:firstColumn="1" w:lastColumn="0" w:oddVBand="0" w:evenVBand="0" w:oddHBand="0" w:evenHBand="0" w:firstRowFirstColumn="0" w:firstRowLastColumn="0" w:lastRowFirstColumn="0" w:lastRowLastColumn="0"/>
            <w:tcW w:w="801"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66"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情感词</w:t>
            </w:r>
          </w:p>
        </w:tc>
        <w:tc>
          <w:tcPr>
            <w:tcW w:w="1047"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9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9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r w:rsidR="00C62BCD" w:rsidTr="000867D7">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801" w:type="dxa"/>
            <w:vAlign w:val="center"/>
          </w:tcPr>
          <w:p w:rsidR="00C62BCD" w:rsidRPr="00752FE1" w:rsidRDefault="00C62BCD" w:rsidP="00137073">
            <w:pPr>
              <w:jc w:val="center"/>
              <w:rPr>
                <w:rFonts w:ascii="宋体"/>
                <w:b w:val="0"/>
                <w:bCs w:val="0"/>
                <w:color w:val="000000"/>
                <w:kern w:val="0"/>
                <w:sz w:val="18"/>
                <w:szCs w:val="18"/>
              </w:rPr>
            </w:pPr>
            <w:r>
              <w:rPr>
                <w:rFonts w:ascii="宋体" w:hint="eastAsia"/>
                <w:color w:val="000000"/>
                <w:kern w:val="0"/>
                <w:sz w:val="18"/>
                <w:szCs w:val="18"/>
              </w:rPr>
              <w:t>3</w:t>
            </w:r>
          </w:p>
        </w:tc>
        <w:tc>
          <w:tcPr>
            <w:tcW w:w="106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lang w:val="zh-CN"/>
              </w:rPr>
              <w:t>情感词情感极性</w:t>
            </w:r>
          </w:p>
        </w:tc>
        <w:tc>
          <w:tcPr>
            <w:tcW w:w="1047"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rPr>
              <w:t>10</w:t>
            </w:r>
          </w:p>
        </w:tc>
        <w:tc>
          <w:tcPr>
            <w:tcW w:w="79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hint="eastAsia"/>
                <w:color w:val="000000"/>
                <w:kern w:val="0"/>
                <w:sz w:val="18"/>
                <w:szCs w:val="18"/>
              </w:rPr>
              <w:t>√</w:t>
            </w: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r>
    </w:tbl>
    <w:p w:rsidR="00C62BCD" w:rsidRDefault="00C62BCD" w:rsidP="00137073"/>
    <w:p w:rsidR="00C62BCD" w:rsidRDefault="005F7FA0" w:rsidP="00137073">
      <w:pPr>
        <w:jc w:val="center"/>
      </w:pPr>
      <w:r>
        <w:rPr>
          <w:rFonts w:hint="eastAsia"/>
        </w:rPr>
        <w:t>表</w:t>
      </w:r>
      <w:r>
        <w:rPr>
          <w:rFonts w:hint="eastAsia"/>
        </w:rPr>
        <w:t xml:space="preserve">5-3 </w:t>
      </w:r>
      <w:r w:rsidR="00C62BCD">
        <w:rPr>
          <w:rFonts w:hint="eastAsia"/>
        </w:rPr>
        <w:t>否定词表（</w:t>
      </w:r>
      <w:r w:rsidR="00C62BCD">
        <w:rPr>
          <w:rFonts w:hint="eastAsia"/>
        </w:rPr>
        <w:t>negations</w:t>
      </w:r>
      <w:r w:rsidR="00C62BCD">
        <w:rPr>
          <w:rFonts w:hint="eastAsia"/>
        </w:rPr>
        <w:t>）</w:t>
      </w:r>
    </w:p>
    <w:tbl>
      <w:tblPr>
        <w:tblStyle w:val="11"/>
        <w:tblW w:w="0" w:type="auto"/>
        <w:tblLook w:val="04A0" w:firstRow="1" w:lastRow="0" w:firstColumn="1" w:lastColumn="0" w:noHBand="0" w:noVBand="1"/>
      </w:tblPr>
      <w:tblGrid>
        <w:gridCol w:w="801"/>
        <w:gridCol w:w="1066"/>
        <w:gridCol w:w="1047"/>
        <w:gridCol w:w="799"/>
        <w:gridCol w:w="799"/>
        <w:gridCol w:w="800"/>
        <w:gridCol w:w="800"/>
        <w:gridCol w:w="800"/>
        <w:gridCol w:w="800"/>
        <w:gridCol w:w="800"/>
      </w:tblGrid>
      <w:tr w:rsidR="00C62BCD" w:rsidTr="000867D7">
        <w:trPr>
          <w:cnfStyle w:val="100000000000" w:firstRow="1" w:lastRow="0" w:firstColumn="0" w:lastColumn="0" w:oddVBand="0" w:evenVBand="0" w:oddHBand="0"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801"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066"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47"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9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9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C62BCD" w:rsidTr="000867D7">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801"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6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否定词序号</w:t>
            </w:r>
          </w:p>
        </w:tc>
        <w:tc>
          <w:tcPr>
            <w:tcW w:w="1047"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9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C62BCD" w:rsidTr="000867D7">
        <w:trPr>
          <w:trHeight w:val="436"/>
        </w:trPr>
        <w:tc>
          <w:tcPr>
            <w:cnfStyle w:val="001000000000" w:firstRow="0" w:lastRow="0" w:firstColumn="1" w:lastColumn="0" w:oddVBand="0" w:evenVBand="0" w:oddHBand="0" w:evenHBand="0" w:firstRowFirstColumn="0" w:firstRowLastColumn="0" w:lastRowFirstColumn="0" w:lastRowLastColumn="0"/>
            <w:tcW w:w="801"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66"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否定词</w:t>
            </w:r>
          </w:p>
        </w:tc>
        <w:tc>
          <w:tcPr>
            <w:tcW w:w="1047"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9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9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bl>
    <w:p w:rsidR="00C62BCD" w:rsidRDefault="00C62BCD" w:rsidP="00137073"/>
    <w:p w:rsidR="00C62BCD" w:rsidRDefault="005F7FA0" w:rsidP="00137073">
      <w:pPr>
        <w:jc w:val="center"/>
      </w:pPr>
      <w:r>
        <w:rPr>
          <w:rFonts w:hint="eastAsia"/>
        </w:rPr>
        <w:t>表</w:t>
      </w:r>
      <w:r>
        <w:rPr>
          <w:rFonts w:hint="eastAsia"/>
        </w:rPr>
        <w:t xml:space="preserve">5-4 </w:t>
      </w:r>
      <w:r w:rsidR="00C62BCD">
        <w:rPr>
          <w:rFonts w:hint="eastAsia"/>
        </w:rPr>
        <w:t>二义词表（</w:t>
      </w:r>
      <w:r w:rsidR="00C62BCD">
        <w:rPr>
          <w:rFonts w:hint="eastAsia"/>
        </w:rPr>
        <w:t>action_words</w:t>
      </w:r>
      <w:r w:rsidR="00C62BCD">
        <w:rPr>
          <w:rFonts w:hint="eastAsia"/>
        </w:rPr>
        <w:t>）</w:t>
      </w:r>
    </w:p>
    <w:tbl>
      <w:tblPr>
        <w:tblStyle w:val="11"/>
        <w:tblW w:w="8513" w:type="dxa"/>
        <w:tblLook w:val="04A0" w:firstRow="1" w:lastRow="0" w:firstColumn="1" w:lastColumn="0" w:noHBand="0" w:noVBand="1"/>
      </w:tblPr>
      <w:tblGrid>
        <w:gridCol w:w="802"/>
        <w:gridCol w:w="1066"/>
        <w:gridCol w:w="1047"/>
        <w:gridCol w:w="799"/>
        <w:gridCol w:w="799"/>
        <w:gridCol w:w="800"/>
        <w:gridCol w:w="800"/>
        <w:gridCol w:w="800"/>
        <w:gridCol w:w="800"/>
        <w:gridCol w:w="800"/>
      </w:tblGrid>
      <w:tr w:rsidR="00C62BCD" w:rsidTr="000867D7">
        <w:trPr>
          <w:cnfStyle w:val="100000000000" w:firstRow="1" w:lastRow="0" w:firstColumn="0" w:lastColumn="0" w:oddVBand="0" w:evenVBand="0" w:oddHBand="0"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802"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066"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47"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9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9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80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C62BCD" w:rsidTr="000867D7">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802"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6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二义词序</w:t>
            </w:r>
            <w:r>
              <w:rPr>
                <w:rFonts w:ascii="宋体" w:hint="eastAsia"/>
                <w:color w:val="000000"/>
                <w:kern w:val="0"/>
                <w:sz w:val="18"/>
                <w:szCs w:val="18"/>
                <w:lang w:val="zh-CN"/>
              </w:rPr>
              <w:lastRenderedPageBreak/>
              <w:t>号</w:t>
            </w:r>
          </w:p>
        </w:tc>
        <w:tc>
          <w:tcPr>
            <w:tcW w:w="1047"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lastRenderedPageBreak/>
              <w:t>I</w:t>
            </w:r>
            <w:r w:rsidRPr="00752FE1">
              <w:rPr>
                <w:rFonts w:ascii="宋体" w:hint="eastAsia"/>
                <w:color w:val="000000"/>
                <w:kern w:val="0"/>
                <w:sz w:val="18"/>
                <w:szCs w:val="18"/>
                <w:lang w:val="zh-CN"/>
              </w:rPr>
              <w:t>nt</w:t>
            </w:r>
          </w:p>
        </w:tc>
        <w:tc>
          <w:tcPr>
            <w:tcW w:w="79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9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80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w:t>
            </w:r>
            <w:r w:rsidRPr="00752FE1">
              <w:rPr>
                <w:rFonts w:ascii="宋体" w:hint="eastAsia"/>
                <w:color w:val="000000"/>
                <w:kern w:val="0"/>
                <w:sz w:val="18"/>
                <w:szCs w:val="18"/>
              </w:rPr>
              <w:lastRenderedPageBreak/>
              <w:t>号</w:t>
            </w:r>
          </w:p>
        </w:tc>
      </w:tr>
      <w:tr w:rsidR="00C62BCD" w:rsidTr="000867D7">
        <w:trPr>
          <w:trHeight w:val="182"/>
        </w:trPr>
        <w:tc>
          <w:tcPr>
            <w:cnfStyle w:val="001000000000" w:firstRow="0" w:lastRow="0" w:firstColumn="1" w:lastColumn="0" w:oddVBand="0" w:evenVBand="0" w:oddHBand="0" w:evenHBand="0" w:firstRowFirstColumn="0" w:firstRowLastColumn="0" w:lastRowFirstColumn="0" w:lastRowLastColumn="0"/>
            <w:tcW w:w="802"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lastRenderedPageBreak/>
              <w:t>2</w:t>
            </w:r>
          </w:p>
        </w:tc>
        <w:tc>
          <w:tcPr>
            <w:tcW w:w="1066"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二义词</w:t>
            </w:r>
          </w:p>
        </w:tc>
        <w:tc>
          <w:tcPr>
            <w:tcW w:w="1047"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9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9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80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bl>
    <w:p w:rsidR="00C62BCD" w:rsidRDefault="00C62BCD" w:rsidP="00137073"/>
    <w:p w:rsidR="00C62BCD" w:rsidRDefault="005F7FA0" w:rsidP="00137073">
      <w:pPr>
        <w:jc w:val="center"/>
      </w:pPr>
      <w:r>
        <w:rPr>
          <w:rFonts w:hint="eastAsia"/>
        </w:rPr>
        <w:t>表</w:t>
      </w:r>
      <w:r>
        <w:rPr>
          <w:rFonts w:hint="eastAsia"/>
        </w:rPr>
        <w:t xml:space="preserve">5-5 </w:t>
      </w:r>
      <w:r w:rsidR="00C62BCD">
        <w:rPr>
          <w:rFonts w:hint="eastAsia"/>
        </w:rPr>
        <w:t>主观句识别模式表</w:t>
      </w:r>
      <w:r w:rsidR="00C62BCD">
        <w:rPr>
          <w:rFonts w:hint="eastAsia"/>
        </w:rPr>
        <w:t>(patterns)</w:t>
      </w:r>
    </w:p>
    <w:tbl>
      <w:tblPr>
        <w:tblStyle w:val="11"/>
        <w:tblW w:w="0" w:type="auto"/>
        <w:tblLook w:val="04A0" w:firstRow="1" w:lastRow="0" w:firstColumn="1" w:lastColumn="0" w:noHBand="0" w:noVBand="1"/>
      </w:tblPr>
      <w:tblGrid>
        <w:gridCol w:w="591"/>
        <w:gridCol w:w="1257"/>
        <w:gridCol w:w="1036"/>
        <w:gridCol w:w="790"/>
        <w:gridCol w:w="790"/>
        <w:gridCol w:w="792"/>
        <w:gridCol w:w="792"/>
        <w:gridCol w:w="792"/>
        <w:gridCol w:w="792"/>
        <w:gridCol w:w="792"/>
      </w:tblGrid>
      <w:tr w:rsidR="00C62BCD" w:rsidTr="000867D7">
        <w:trPr>
          <w:cnfStyle w:val="100000000000" w:firstRow="1" w:lastRow="0" w:firstColumn="0" w:lastColumn="0" w:oddVBand="0" w:evenVBand="0" w:oddHBand="0"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591"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257"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36"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92"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92"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92"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92"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92"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C62BCD" w:rsidTr="000867D7">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591"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257"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主观句模板序号</w:t>
            </w:r>
          </w:p>
        </w:tc>
        <w:tc>
          <w:tcPr>
            <w:tcW w:w="103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C62BCD" w:rsidTr="000867D7">
        <w:trPr>
          <w:trHeight w:val="416"/>
        </w:trPr>
        <w:tc>
          <w:tcPr>
            <w:cnfStyle w:val="001000000000" w:firstRow="0" w:lastRow="0" w:firstColumn="1" w:lastColumn="0" w:oddVBand="0" w:evenVBand="0" w:oddHBand="0" w:evenHBand="0" w:firstRowFirstColumn="0" w:firstRowLastColumn="0" w:lastRowFirstColumn="0" w:lastRowLastColumn="0"/>
            <w:tcW w:w="591"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257"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主观句模板</w:t>
            </w:r>
          </w:p>
        </w:tc>
        <w:tc>
          <w:tcPr>
            <w:tcW w:w="1036"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2"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2"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2"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2"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2"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bl>
    <w:p w:rsidR="005F7FA0" w:rsidRDefault="005F7FA0" w:rsidP="00137073">
      <w:pPr>
        <w:jc w:val="center"/>
        <w:rPr>
          <w:lang w:bidi="he-IL"/>
        </w:rPr>
      </w:pPr>
    </w:p>
    <w:p w:rsidR="00C62BCD" w:rsidRDefault="005F7FA0" w:rsidP="00137073">
      <w:pPr>
        <w:jc w:val="center"/>
        <w:rPr>
          <w:lang w:bidi="he-IL"/>
        </w:rPr>
      </w:pPr>
      <w:r>
        <w:rPr>
          <w:rFonts w:hint="eastAsia"/>
          <w:lang w:bidi="he-IL"/>
        </w:rPr>
        <w:t>表</w:t>
      </w:r>
      <w:r>
        <w:rPr>
          <w:rFonts w:hint="eastAsia"/>
          <w:lang w:bidi="he-IL"/>
        </w:rPr>
        <w:t xml:space="preserve">5-6 </w:t>
      </w:r>
      <w:r w:rsidR="00C62BCD">
        <w:rPr>
          <w:rFonts w:hint="eastAsia"/>
          <w:lang w:bidi="he-IL"/>
        </w:rPr>
        <w:t>比较词表（</w:t>
      </w:r>
      <w:r w:rsidR="00C62BCD">
        <w:rPr>
          <w:rFonts w:hint="eastAsia"/>
          <w:lang w:bidi="he-IL"/>
        </w:rPr>
        <w:t>compare_words</w:t>
      </w:r>
      <w:r w:rsidR="00C62BCD">
        <w:rPr>
          <w:rFonts w:hint="eastAsia"/>
          <w:lang w:bidi="he-IL"/>
        </w:rPr>
        <w:t>）</w:t>
      </w:r>
    </w:p>
    <w:tbl>
      <w:tblPr>
        <w:tblStyle w:val="11"/>
        <w:tblW w:w="0" w:type="auto"/>
        <w:tblLook w:val="04A0" w:firstRow="1" w:lastRow="0" w:firstColumn="1" w:lastColumn="0" w:noHBand="0" w:noVBand="1"/>
      </w:tblPr>
      <w:tblGrid>
        <w:gridCol w:w="792"/>
        <w:gridCol w:w="1054"/>
        <w:gridCol w:w="1035"/>
        <w:gridCol w:w="789"/>
        <w:gridCol w:w="789"/>
        <w:gridCol w:w="790"/>
        <w:gridCol w:w="790"/>
        <w:gridCol w:w="790"/>
        <w:gridCol w:w="790"/>
        <w:gridCol w:w="790"/>
      </w:tblGrid>
      <w:tr w:rsidR="00C62BCD" w:rsidTr="000867D7">
        <w:trPr>
          <w:cnfStyle w:val="100000000000" w:firstRow="1" w:lastRow="0" w:firstColumn="0" w:lastColumn="0" w:oddVBand="0" w:evenVBand="0" w:oddHBand="0"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792"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054"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35"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8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8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C62BCD" w:rsidTr="000867D7">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792"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54"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比较词序号</w:t>
            </w:r>
          </w:p>
        </w:tc>
        <w:tc>
          <w:tcPr>
            <w:tcW w:w="1035"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C62BCD" w:rsidTr="000867D7">
        <w:trPr>
          <w:trHeight w:val="409"/>
        </w:trPr>
        <w:tc>
          <w:tcPr>
            <w:cnfStyle w:val="001000000000" w:firstRow="0" w:lastRow="0" w:firstColumn="1" w:lastColumn="0" w:oddVBand="0" w:evenVBand="0" w:oddHBand="0" w:evenHBand="0" w:firstRowFirstColumn="0" w:firstRowLastColumn="0" w:lastRowFirstColumn="0" w:lastRowLastColumn="0"/>
            <w:tcW w:w="792"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54"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比较词</w:t>
            </w:r>
          </w:p>
        </w:tc>
        <w:tc>
          <w:tcPr>
            <w:tcW w:w="1035"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8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8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r w:rsidR="00C62BCD" w:rsidTr="000867D7">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792" w:type="dxa"/>
            <w:vAlign w:val="center"/>
          </w:tcPr>
          <w:p w:rsidR="00C62BCD" w:rsidRPr="00752FE1" w:rsidRDefault="00C62BCD" w:rsidP="00137073">
            <w:pPr>
              <w:jc w:val="center"/>
              <w:rPr>
                <w:rFonts w:ascii="宋体"/>
                <w:b w:val="0"/>
                <w:bCs w:val="0"/>
                <w:color w:val="000000"/>
                <w:kern w:val="0"/>
                <w:sz w:val="18"/>
                <w:szCs w:val="18"/>
              </w:rPr>
            </w:pPr>
            <w:r>
              <w:rPr>
                <w:rFonts w:ascii="宋体" w:hint="eastAsia"/>
                <w:color w:val="000000"/>
                <w:kern w:val="0"/>
                <w:sz w:val="18"/>
                <w:szCs w:val="18"/>
              </w:rPr>
              <w:t>3</w:t>
            </w:r>
          </w:p>
        </w:tc>
        <w:tc>
          <w:tcPr>
            <w:tcW w:w="1054"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lang w:val="zh-CN"/>
              </w:rPr>
              <w:t>比较词极性</w:t>
            </w:r>
          </w:p>
        </w:tc>
        <w:tc>
          <w:tcPr>
            <w:tcW w:w="1035"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rPr>
              <w:t>10</w:t>
            </w: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hint="eastAsia"/>
                <w:color w:val="000000"/>
                <w:kern w:val="0"/>
                <w:sz w:val="18"/>
                <w:szCs w:val="18"/>
              </w:rPr>
              <w:t>√</w:t>
            </w: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r>
    </w:tbl>
    <w:p w:rsidR="00C62BCD" w:rsidRDefault="00C62BCD" w:rsidP="00137073">
      <w:pPr>
        <w:rPr>
          <w:lang w:bidi="he-IL"/>
        </w:rPr>
      </w:pPr>
    </w:p>
    <w:p w:rsidR="00C62BCD" w:rsidRDefault="005F7FA0" w:rsidP="00137073">
      <w:pPr>
        <w:jc w:val="center"/>
        <w:rPr>
          <w:lang w:bidi="he-IL"/>
        </w:rPr>
      </w:pPr>
      <w:r>
        <w:rPr>
          <w:rFonts w:hint="eastAsia"/>
          <w:lang w:bidi="he-IL"/>
        </w:rPr>
        <w:t>表</w:t>
      </w:r>
      <w:r>
        <w:rPr>
          <w:rFonts w:hint="eastAsia"/>
          <w:lang w:bidi="he-IL"/>
        </w:rPr>
        <w:t xml:space="preserve">5-7 </w:t>
      </w:r>
      <w:r w:rsidR="00C62BCD">
        <w:rPr>
          <w:rFonts w:hint="eastAsia"/>
          <w:lang w:bidi="he-IL"/>
        </w:rPr>
        <w:t>比较关键词表</w:t>
      </w:r>
      <w:r w:rsidR="00C62BCD">
        <w:rPr>
          <w:rFonts w:hint="eastAsia"/>
          <w:lang w:bidi="he-IL"/>
        </w:rPr>
        <w:t>(compare_keywords)</w:t>
      </w:r>
    </w:p>
    <w:tbl>
      <w:tblPr>
        <w:tblStyle w:val="11"/>
        <w:tblW w:w="0" w:type="auto"/>
        <w:tblLook w:val="04A0" w:firstRow="1" w:lastRow="0" w:firstColumn="1" w:lastColumn="0" w:noHBand="0" w:noVBand="1"/>
      </w:tblPr>
      <w:tblGrid>
        <w:gridCol w:w="792"/>
        <w:gridCol w:w="1054"/>
        <w:gridCol w:w="1035"/>
        <w:gridCol w:w="789"/>
        <w:gridCol w:w="789"/>
        <w:gridCol w:w="790"/>
        <w:gridCol w:w="790"/>
        <w:gridCol w:w="790"/>
        <w:gridCol w:w="790"/>
        <w:gridCol w:w="790"/>
      </w:tblGrid>
      <w:tr w:rsidR="00C62BCD" w:rsidTr="000867D7">
        <w:trPr>
          <w:cnfStyle w:val="100000000000" w:firstRow="1" w:lastRow="0" w:firstColumn="0" w:lastColumn="0" w:oddVBand="0" w:evenVBand="0" w:oddHBand="0"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792" w:type="dxa"/>
            <w:vAlign w:val="center"/>
          </w:tcPr>
          <w:p w:rsidR="00C62BCD" w:rsidRPr="00752FE1" w:rsidRDefault="00C62BCD" w:rsidP="00137073">
            <w:pPr>
              <w:jc w:val="center"/>
              <w:rPr>
                <w:rFonts w:ascii="宋体"/>
                <w:color w:val="000000"/>
                <w:sz w:val="18"/>
                <w:szCs w:val="18"/>
                <w:lang w:val="zh-CN"/>
              </w:rPr>
            </w:pPr>
            <w:r w:rsidRPr="00752FE1">
              <w:rPr>
                <w:rFonts w:ascii="宋体" w:hint="eastAsia"/>
                <w:color w:val="000000"/>
                <w:sz w:val="18"/>
                <w:szCs w:val="18"/>
                <w:lang w:val="zh-CN"/>
              </w:rPr>
              <w:t>序号</w:t>
            </w:r>
          </w:p>
        </w:tc>
        <w:tc>
          <w:tcPr>
            <w:tcW w:w="1054"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lang w:val="zh-CN"/>
              </w:rPr>
              <w:t>字段名</w:t>
            </w:r>
          </w:p>
        </w:tc>
        <w:tc>
          <w:tcPr>
            <w:tcW w:w="1035"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lang w:val="zh-CN"/>
              </w:rPr>
              <w:t>类型</w:t>
            </w:r>
          </w:p>
        </w:tc>
        <w:tc>
          <w:tcPr>
            <w:tcW w:w="78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lang w:val="zh-CN"/>
              </w:rPr>
              <w:t>长度</w:t>
            </w:r>
          </w:p>
        </w:tc>
        <w:tc>
          <w:tcPr>
            <w:tcW w:w="78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lang w:val="zh-CN"/>
              </w:rPr>
              <w:t>精度</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lang w:val="zh-CN"/>
              </w:rPr>
              <w:t>小数位数</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lang w:val="zh-CN"/>
              </w:rPr>
              <w:t>默认值</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lang w:val="zh-CN"/>
              </w:rPr>
              <w:t>允许空</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lang w:val="zh-CN"/>
              </w:rPr>
              <w:t>主键</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lang w:val="zh-CN"/>
              </w:rPr>
              <w:t>说明</w:t>
            </w:r>
          </w:p>
        </w:tc>
      </w:tr>
      <w:tr w:rsidR="00C62BCD" w:rsidTr="000867D7">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792" w:type="dxa"/>
            <w:vAlign w:val="center"/>
          </w:tcPr>
          <w:p w:rsidR="00C62BCD" w:rsidRPr="00752FE1" w:rsidRDefault="00C62BCD" w:rsidP="00137073">
            <w:pPr>
              <w:jc w:val="center"/>
              <w:rPr>
                <w:rFonts w:ascii="宋体"/>
                <w:color w:val="000000"/>
                <w:sz w:val="18"/>
                <w:szCs w:val="18"/>
                <w:lang w:val="zh-CN"/>
              </w:rPr>
            </w:pPr>
            <w:r w:rsidRPr="00752FE1">
              <w:rPr>
                <w:rFonts w:ascii="宋体"/>
                <w:color w:val="000000"/>
                <w:sz w:val="18"/>
                <w:szCs w:val="18"/>
                <w:lang w:val="zh-CN"/>
              </w:rPr>
              <w:t>1</w:t>
            </w:r>
          </w:p>
        </w:tc>
        <w:tc>
          <w:tcPr>
            <w:tcW w:w="1054"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sz w:val="18"/>
                <w:szCs w:val="18"/>
                <w:lang w:val="zh-CN"/>
              </w:rPr>
            </w:pPr>
            <w:r>
              <w:rPr>
                <w:rFonts w:ascii="宋体" w:hint="eastAsia"/>
                <w:color w:val="000000"/>
                <w:sz w:val="18"/>
                <w:szCs w:val="18"/>
                <w:lang w:val="zh-CN"/>
              </w:rPr>
              <w:t>比较关键词序号</w:t>
            </w:r>
          </w:p>
        </w:tc>
        <w:tc>
          <w:tcPr>
            <w:tcW w:w="1035"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sz w:val="18"/>
                <w:szCs w:val="18"/>
                <w:lang w:val="zh-CN"/>
              </w:rPr>
            </w:pPr>
            <w:r w:rsidRPr="00752FE1">
              <w:rPr>
                <w:rFonts w:ascii="宋体"/>
                <w:color w:val="000000"/>
                <w:sz w:val="18"/>
                <w:szCs w:val="18"/>
                <w:lang w:val="zh-CN"/>
              </w:rPr>
              <w:t>I</w:t>
            </w:r>
            <w:r w:rsidRPr="00752FE1">
              <w:rPr>
                <w:rFonts w:ascii="宋体" w:hint="eastAsia"/>
                <w:color w:val="000000"/>
                <w:sz w:val="18"/>
                <w:szCs w:val="18"/>
                <w:lang w:val="zh-CN"/>
              </w:rPr>
              <w:t>nt</w:t>
            </w: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lang w:val="zh-CN"/>
              </w:rPr>
              <w:t>10</w:t>
            </w: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sz w:val="18"/>
                <w:szCs w:val="18"/>
                <w:lang w:val="zh-CN"/>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sz w:val="18"/>
                <w:szCs w:val="18"/>
                <w:lang w:val="zh-CN"/>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lang w:val="zh-CN"/>
              </w:rPr>
              <w:t>1</w:t>
            </w: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sz w:val="18"/>
                <w:szCs w:val="18"/>
                <w:lang w:val="zh-CN"/>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rPr>
              <w:t>√</w:t>
            </w: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rPr>
              <w:t>自动编号</w:t>
            </w:r>
          </w:p>
        </w:tc>
      </w:tr>
      <w:tr w:rsidR="00C62BCD" w:rsidTr="000867D7">
        <w:trPr>
          <w:trHeight w:val="914"/>
        </w:trPr>
        <w:tc>
          <w:tcPr>
            <w:cnfStyle w:val="001000000000" w:firstRow="0" w:lastRow="0" w:firstColumn="1" w:lastColumn="0" w:oddVBand="0" w:evenVBand="0" w:oddHBand="0" w:evenHBand="0" w:firstRowFirstColumn="0" w:firstRowLastColumn="0" w:lastRowFirstColumn="0" w:lastRowLastColumn="0"/>
            <w:tcW w:w="792" w:type="dxa"/>
            <w:vAlign w:val="center"/>
          </w:tcPr>
          <w:p w:rsidR="00C62BCD" w:rsidRPr="00752FE1" w:rsidRDefault="00C62BCD" w:rsidP="00137073">
            <w:pPr>
              <w:jc w:val="center"/>
              <w:rPr>
                <w:rFonts w:ascii="宋体"/>
                <w:color w:val="000000"/>
                <w:sz w:val="18"/>
                <w:szCs w:val="18"/>
                <w:lang w:val="zh-CN"/>
              </w:rPr>
            </w:pPr>
            <w:r w:rsidRPr="00752FE1">
              <w:rPr>
                <w:rFonts w:ascii="宋体"/>
                <w:color w:val="000000"/>
                <w:sz w:val="18"/>
                <w:szCs w:val="18"/>
                <w:lang w:val="zh-CN"/>
              </w:rPr>
              <w:t>2</w:t>
            </w:r>
          </w:p>
        </w:tc>
        <w:tc>
          <w:tcPr>
            <w:tcW w:w="1054"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sz w:val="18"/>
                <w:szCs w:val="18"/>
                <w:lang w:val="zh-CN"/>
              </w:rPr>
            </w:pPr>
            <w:r>
              <w:rPr>
                <w:rFonts w:ascii="宋体" w:hint="eastAsia"/>
                <w:color w:val="000000"/>
                <w:sz w:val="18"/>
                <w:szCs w:val="18"/>
                <w:lang w:val="zh-CN"/>
              </w:rPr>
              <w:t>比较关键词</w:t>
            </w:r>
          </w:p>
        </w:tc>
        <w:tc>
          <w:tcPr>
            <w:tcW w:w="1035"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lang w:val="zh-CN"/>
              </w:rPr>
              <w:t>n</w:t>
            </w:r>
            <w:r w:rsidRPr="00752FE1">
              <w:rPr>
                <w:rFonts w:ascii="宋体"/>
                <w:color w:val="000000"/>
                <w:sz w:val="18"/>
                <w:szCs w:val="18"/>
                <w:lang w:val="zh-CN"/>
              </w:rPr>
              <w:t>varchar</w:t>
            </w:r>
          </w:p>
        </w:tc>
        <w:tc>
          <w:tcPr>
            <w:tcW w:w="78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sz w:val="18"/>
                <w:szCs w:val="18"/>
                <w:lang w:val="zh-CN"/>
              </w:rPr>
            </w:pPr>
            <w:r>
              <w:rPr>
                <w:rFonts w:ascii="宋体" w:hint="eastAsia"/>
                <w:color w:val="000000"/>
                <w:sz w:val="18"/>
                <w:szCs w:val="18"/>
                <w:lang w:val="zh-CN"/>
              </w:rPr>
              <w:t>50</w:t>
            </w:r>
          </w:p>
        </w:tc>
        <w:tc>
          <w:tcPr>
            <w:tcW w:w="78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sz w:val="18"/>
                <w:szCs w:val="18"/>
                <w:lang w:val="zh-CN"/>
              </w:rPr>
            </w:pP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sz w:val="18"/>
                <w:szCs w:val="18"/>
                <w:lang w:val="zh-CN"/>
              </w:rPr>
            </w:pP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sz w:val="18"/>
                <w:szCs w:val="18"/>
                <w:lang w:val="zh-CN"/>
              </w:rPr>
            </w:pP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sz w:val="18"/>
                <w:szCs w:val="18"/>
                <w:lang w:val="zh-CN"/>
              </w:rPr>
            </w:pPr>
            <w:r w:rsidRPr="00752FE1">
              <w:rPr>
                <w:rFonts w:ascii="宋体" w:hint="eastAsia"/>
                <w:color w:val="000000"/>
                <w:sz w:val="18"/>
                <w:szCs w:val="18"/>
              </w:rPr>
              <w:t>√</w:t>
            </w: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sz w:val="18"/>
                <w:szCs w:val="18"/>
                <w:lang w:val="zh-CN"/>
              </w:rPr>
            </w:pP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sz w:val="18"/>
                <w:szCs w:val="18"/>
                <w:lang w:val="zh-CN"/>
              </w:rPr>
            </w:pPr>
          </w:p>
        </w:tc>
      </w:tr>
    </w:tbl>
    <w:p w:rsidR="00C62BCD" w:rsidRDefault="00C62BCD" w:rsidP="00137073">
      <w:pPr>
        <w:rPr>
          <w:lang w:bidi="he-IL"/>
        </w:rPr>
      </w:pPr>
    </w:p>
    <w:p w:rsidR="00C62BCD" w:rsidRDefault="005F7FA0" w:rsidP="00137073">
      <w:pPr>
        <w:jc w:val="center"/>
        <w:rPr>
          <w:lang w:bidi="he-IL"/>
        </w:rPr>
      </w:pPr>
      <w:r>
        <w:rPr>
          <w:rFonts w:hint="eastAsia"/>
          <w:lang w:bidi="he-IL"/>
        </w:rPr>
        <w:t>表</w:t>
      </w:r>
      <w:r>
        <w:rPr>
          <w:rFonts w:hint="eastAsia"/>
          <w:lang w:bidi="he-IL"/>
        </w:rPr>
        <w:t xml:space="preserve">5-8 </w:t>
      </w:r>
      <w:r w:rsidR="00C62BCD">
        <w:rPr>
          <w:rFonts w:hint="eastAsia"/>
          <w:lang w:bidi="he-IL"/>
        </w:rPr>
        <w:t>比较句规则表</w:t>
      </w:r>
      <w:r w:rsidR="00C62BCD">
        <w:rPr>
          <w:rFonts w:hint="eastAsia"/>
          <w:lang w:bidi="he-IL"/>
        </w:rPr>
        <w:t>(compare_rules)</w:t>
      </w:r>
    </w:p>
    <w:tbl>
      <w:tblPr>
        <w:tblStyle w:val="11"/>
        <w:tblW w:w="0" w:type="auto"/>
        <w:tblLook w:val="04A0" w:firstRow="1" w:lastRow="0" w:firstColumn="1" w:lastColumn="0" w:noHBand="0" w:noVBand="1"/>
      </w:tblPr>
      <w:tblGrid>
        <w:gridCol w:w="792"/>
        <w:gridCol w:w="1054"/>
        <w:gridCol w:w="1035"/>
        <w:gridCol w:w="789"/>
        <w:gridCol w:w="789"/>
        <w:gridCol w:w="790"/>
        <w:gridCol w:w="790"/>
        <w:gridCol w:w="790"/>
        <w:gridCol w:w="790"/>
        <w:gridCol w:w="790"/>
      </w:tblGrid>
      <w:tr w:rsidR="00C62BCD" w:rsidTr="000867D7">
        <w:trPr>
          <w:cnfStyle w:val="100000000000" w:firstRow="1" w:lastRow="0" w:firstColumn="0" w:lastColumn="0" w:oddVBand="0" w:evenVBand="0" w:oddHBand="0"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792"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lastRenderedPageBreak/>
              <w:t>序号</w:t>
            </w:r>
          </w:p>
        </w:tc>
        <w:tc>
          <w:tcPr>
            <w:tcW w:w="1054"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35"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8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8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C62BCD" w:rsidTr="000867D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792"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54"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比较规则序号</w:t>
            </w:r>
          </w:p>
        </w:tc>
        <w:tc>
          <w:tcPr>
            <w:tcW w:w="1035"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C62BCD" w:rsidTr="000867D7">
        <w:trPr>
          <w:trHeight w:val="931"/>
        </w:trPr>
        <w:tc>
          <w:tcPr>
            <w:cnfStyle w:val="001000000000" w:firstRow="0" w:lastRow="0" w:firstColumn="1" w:lastColumn="0" w:oddVBand="0" w:evenVBand="0" w:oddHBand="0" w:evenHBand="0" w:firstRowFirstColumn="0" w:firstRowLastColumn="0" w:lastRowFirstColumn="0" w:lastRowLastColumn="0"/>
            <w:tcW w:w="792"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54"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比较句规则</w:t>
            </w:r>
          </w:p>
        </w:tc>
        <w:tc>
          <w:tcPr>
            <w:tcW w:w="1035"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8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8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r w:rsidR="00C62BCD" w:rsidTr="000867D7">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792" w:type="dxa"/>
            <w:vAlign w:val="center"/>
          </w:tcPr>
          <w:p w:rsidR="00C62BCD" w:rsidRPr="00752FE1" w:rsidRDefault="00C62BCD" w:rsidP="00137073">
            <w:pPr>
              <w:jc w:val="center"/>
              <w:rPr>
                <w:rFonts w:ascii="宋体"/>
                <w:b w:val="0"/>
                <w:bCs w:val="0"/>
                <w:color w:val="000000"/>
                <w:kern w:val="0"/>
                <w:sz w:val="18"/>
                <w:szCs w:val="18"/>
              </w:rPr>
            </w:pPr>
            <w:r>
              <w:rPr>
                <w:rFonts w:ascii="宋体" w:hint="eastAsia"/>
                <w:color w:val="000000"/>
                <w:kern w:val="0"/>
                <w:sz w:val="18"/>
                <w:szCs w:val="18"/>
              </w:rPr>
              <w:t>3</w:t>
            </w:r>
          </w:p>
        </w:tc>
        <w:tc>
          <w:tcPr>
            <w:tcW w:w="1054"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lang w:val="zh-CN"/>
              </w:rPr>
              <w:t>比较句规则类别</w:t>
            </w:r>
          </w:p>
        </w:tc>
        <w:tc>
          <w:tcPr>
            <w:tcW w:w="1035"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rPr>
              <w:t>10</w:t>
            </w: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hint="eastAsia"/>
                <w:color w:val="000000"/>
                <w:kern w:val="0"/>
                <w:sz w:val="18"/>
                <w:szCs w:val="18"/>
              </w:rPr>
              <w:t>√</w:t>
            </w: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r>
    </w:tbl>
    <w:p w:rsidR="00B26BCF" w:rsidRDefault="00B26BCF" w:rsidP="00137073">
      <w:pPr>
        <w:rPr>
          <w:lang w:bidi="he-IL"/>
        </w:rPr>
      </w:pPr>
    </w:p>
    <w:p w:rsidR="00C62BCD" w:rsidRDefault="005F7FA0" w:rsidP="00137073">
      <w:pPr>
        <w:jc w:val="center"/>
        <w:rPr>
          <w:lang w:bidi="he-IL"/>
        </w:rPr>
      </w:pPr>
      <w:r>
        <w:rPr>
          <w:rFonts w:hint="eastAsia"/>
          <w:lang w:bidi="he-IL"/>
        </w:rPr>
        <w:t>表</w:t>
      </w:r>
      <w:r>
        <w:rPr>
          <w:rFonts w:hint="eastAsia"/>
          <w:lang w:bidi="he-IL"/>
        </w:rPr>
        <w:t xml:space="preserve">5-9 </w:t>
      </w:r>
      <w:r w:rsidR="00C62BCD">
        <w:rPr>
          <w:rFonts w:hint="eastAsia"/>
          <w:lang w:bidi="he-IL"/>
        </w:rPr>
        <w:t>比较对象表（</w:t>
      </w:r>
      <w:r w:rsidR="00C62BCD">
        <w:rPr>
          <w:rFonts w:hint="eastAsia"/>
          <w:lang w:bidi="he-IL"/>
        </w:rPr>
        <w:t>compare_objects</w:t>
      </w:r>
      <w:r w:rsidR="00C62BCD">
        <w:rPr>
          <w:rFonts w:hint="eastAsia"/>
          <w:lang w:bidi="he-IL"/>
        </w:rPr>
        <w:t>）</w:t>
      </w:r>
    </w:p>
    <w:tbl>
      <w:tblPr>
        <w:tblStyle w:val="11"/>
        <w:tblW w:w="0" w:type="auto"/>
        <w:tblLook w:val="04A0" w:firstRow="1" w:lastRow="0" w:firstColumn="1" w:lastColumn="0" w:noHBand="0" w:noVBand="1"/>
      </w:tblPr>
      <w:tblGrid>
        <w:gridCol w:w="793"/>
        <w:gridCol w:w="1055"/>
        <w:gridCol w:w="1036"/>
        <w:gridCol w:w="790"/>
        <w:gridCol w:w="790"/>
        <w:gridCol w:w="792"/>
        <w:gridCol w:w="792"/>
        <w:gridCol w:w="792"/>
        <w:gridCol w:w="792"/>
        <w:gridCol w:w="792"/>
      </w:tblGrid>
      <w:tr w:rsidR="00C62BCD" w:rsidTr="000867D7">
        <w:trPr>
          <w:cnfStyle w:val="100000000000" w:firstRow="1" w:lastRow="0" w:firstColumn="0" w:lastColumn="0" w:oddVBand="0" w:evenVBand="0" w:oddHBand="0"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793"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055"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36"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90"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92"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92"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92"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92"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92"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C62BCD" w:rsidTr="000867D7">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793"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55"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比较对象序号</w:t>
            </w:r>
          </w:p>
        </w:tc>
        <w:tc>
          <w:tcPr>
            <w:tcW w:w="103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C62BCD" w:rsidTr="000867D7">
        <w:trPr>
          <w:trHeight w:val="461"/>
        </w:trPr>
        <w:tc>
          <w:tcPr>
            <w:cnfStyle w:val="001000000000" w:firstRow="0" w:lastRow="0" w:firstColumn="1" w:lastColumn="0" w:oddVBand="0" w:evenVBand="0" w:oddHBand="0" w:evenHBand="0" w:firstRowFirstColumn="0" w:firstRowLastColumn="0" w:lastRowFirstColumn="0" w:lastRowLastColumn="0"/>
            <w:tcW w:w="793"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55"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比较对象</w:t>
            </w:r>
          </w:p>
        </w:tc>
        <w:tc>
          <w:tcPr>
            <w:tcW w:w="1036"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90"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2"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2"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2"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2"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2"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r w:rsidR="00C62BCD" w:rsidTr="000867D7">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793" w:type="dxa"/>
            <w:vAlign w:val="center"/>
          </w:tcPr>
          <w:p w:rsidR="00C62BCD" w:rsidRPr="00752FE1" w:rsidRDefault="00C62BCD" w:rsidP="00137073">
            <w:pPr>
              <w:jc w:val="center"/>
              <w:rPr>
                <w:rFonts w:ascii="宋体"/>
                <w:b w:val="0"/>
                <w:bCs w:val="0"/>
                <w:color w:val="000000"/>
                <w:kern w:val="0"/>
                <w:sz w:val="18"/>
                <w:szCs w:val="18"/>
              </w:rPr>
            </w:pPr>
            <w:r>
              <w:rPr>
                <w:rFonts w:ascii="宋体" w:hint="eastAsia"/>
                <w:color w:val="000000"/>
                <w:kern w:val="0"/>
                <w:sz w:val="18"/>
                <w:szCs w:val="18"/>
              </w:rPr>
              <w:t>3</w:t>
            </w:r>
          </w:p>
        </w:tc>
        <w:tc>
          <w:tcPr>
            <w:tcW w:w="1055"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lang w:val="zh-CN"/>
              </w:rPr>
              <w:t>比较对象情感极性</w:t>
            </w:r>
          </w:p>
        </w:tc>
        <w:tc>
          <w:tcPr>
            <w:tcW w:w="1036"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rPr>
              <w:t>10</w:t>
            </w:r>
          </w:p>
        </w:tc>
        <w:tc>
          <w:tcPr>
            <w:tcW w:w="790"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hint="eastAsia"/>
                <w:color w:val="000000"/>
                <w:kern w:val="0"/>
                <w:sz w:val="18"/>
                <w:szCs w:val="18"/>
              </w:rPr>
              <w:t>√</w:t>
            </w: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r>
    </w:tbl>
    <w:p w:rsidR="00C62BCD" w:rsidRDefault="00C62BCD" w:rsidP="00137073">
      <w:pPr>
        <w:rPr>
          <w:lang w:bidi="he-IL"/>
        </w:rPr>
      </w:pPr>
    </w:p>
    <w:p w:rsidR="00C62BCD" w:rsidRDefault="005F7FA0" w:rsidP="00137073">
      <w:pPr>
        <w:jc w:val="center"/>
        <w:rPr>
          <w:lang w:bidi="he-IL"/>
        </w:rPr>
      </w:pPr>
      <w:r>
        <w:rPr>
          <w:rFonts w:hint="eastAsia"/>
          <w:lang w:bidi="he-IL"/>
        </w:rPr>
        <w:t>表</w:t>
      </w:r>
      <w:r>
        <w:rPr>
          <w:rFonts w:hint="eastAsia"/>
          <w:lang w:bidi="he-IL"/>
        </w:rPr>
        <w:t xml:space="preserve">5-10 </w:t>
      </w:r>
      <w:r w:rsidR="00C62BCD">
        <w:rPr>
          <w:rFonts w:hint="eastAsia"/>
          <w:lang w:bidi="he-IL"/>
        </w:rPr>
        <w:t>复合句规则表</w:t>
      </w:r>
    </w:p>
    <w:tbl>
      <w:tblPr>
        <w:tblStyle w:val="11"/>
        <w:tblW w:w="0" w:type="auto"/>
        <w:tblLook w:val="04A0" w:firstRow="1" w:lastRow="0" w:firstColumn="1" w:lastColumn="0" w:noHBand="0" w:noVBand="1"/>
      </w:tblPr>
      <w:tblGrid>
        <w:gridCol w:w="790"/>
        <w:gridCol w:w="1052"/>
        <w:gridCol w:w="1033"/>
        <w:gridCol w:w="788"/>
        <w:gridCol w:w="788"/>
        <w:gridCol w:w="789"/>
        <w:gridCol w:w="789"/>
        <w:gridCol w:w="789"/>
        <w:gridCol w:w="789"/>
        <w:gridCol w:w="789"/>
      </w:tblGrid>
      <w:tr w:rsidR="00C62BCD" w:rsidTr="000867D7">
        <w:trPr>
          <w:cnfStyle w:val="100000000000" w:firstRow="1" w:lastRow="0" w:firstColumn="0" w:lastColumn="0" w:oddVBand="0" w:evenVBand="0" w:oddHBand="0"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790"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052"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33"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88"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88"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8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8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8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8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89" w:type="dxa"/>
            <w:vAlign w:val="center"/>
          </w:tcPr>
          <w:p w:rsidR="00C62BCD" w:rsidRPr="00752FE1" w:rsidRDefault="00C62BCD"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C62BCD" w:rsidTr="000867D7">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790"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5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复合句规则序号</w:t>
            </w:r>
          </w:p>
        </w:tc>
        <w:tc>
          <w:tcPr>
            <w:tcW w:w="1033"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88"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88"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C62BCD" w:rsidTr="000867D7">
        <w:trPr>
          <w:trHeight w:val="917"/>
        </w:trPr>
        <w:tc>
          <w:tcPr>
            <w:cnfStyle w:val="001000000000" w:firstRow="0" w:lastRow="0" w:firstColumn="1" w:lastColumn="0" w:oddVBand="0" w:evenVBand="0" w:oddHBand="0" w:evenHBand="0" w:firstRowFirstColumn="0" w:firstRowLastColumn="0" w:lastRowFirstColumn="0" w:lastRowLastColumn="0"/>
            <w:tcW w:w="790" w:type="dxa"/>
            <w:vAlign w:val="center"/>
          </w:tcPr>
          <w:p w:rsidR="00C62BCD" w:rsidRPr="00752FE1" w:rsidRDefault="00C62BCD"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52"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复合句规则</w:t>
            </w:r>
          </w:p>
        </w:tc>
        <w:tc>
          <w:tcPr>
            <w:tcW w:w="1033"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88"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88"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8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8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8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8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89" w:type="dxa"/>
            <w:vAlign w:val="center"/>
          </w:tcPr>
          <w:p w:rsidR="00C62BCD" w:rsidRPr="00752FE1" w:rsidRDefault="00C62BCD"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r w:rsidR="00C62BCD" w:rsidTr="000867D7">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790" w:type="dxa"/>
            <w:vAlign w:val="center"/>
          </w:tcPr>
          <w:p w:rsidR="00C62BCD" w:rsidRPr="00752FE1" w:rsidRDefault="00C62BCD" w:rsidP="00137073">
            <w:pPr>
              <w:jc w:val="center"/>
              <w:rPr>
                <w:rFonts w:ascii="宋体"/>
                <w:b w:val="0"/>
                <w:bCs w:val="0"/>
                <w:color w:val="000000"/>
                <w:kern w:val="0"/>
                <w:sz w:val="18"/>
                <w:szCs w:val="18"/>
              </w:rPr>
            </w:pPr>
            <w:r>
              <w:rPr>
                <w:rFonts w:ascii="宋体" w:hint="eastAsia"/>
                <w:color w:val="000000"/>
                <w:kern w:val="0"/>
                <w:sz w:val="18"/>
                <w:szCs w:val="18"/>
              </w:rPr>
              <w:t>3</w:t>
            </w:r>
          </w:p>
        </w:tc>
        <w:tc>
          <w:tcPr>
            <w:tcW w:w="1052"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lang w:val="zh-CN"/>
              </w:rPr>
              <w:t>复合句规则类别</w:t>
            </w:r>
          </w:p>
        </w:tc>
        <w:tc>
          <w:tcPr>
            <w:tcW w:w="1033"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88"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rPr>
              <w:t>10</w:t>
            </w:r>
          </w:p>
        </w:tc>
        <w:tc>
          <w:tcPr>
            <w:tcW w:w="788"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hint="eastAsia"/>
                <w:color w:val="000000"/>
                <w:kern w:val="0"/>
                <w:sz w:val="18"/>
                <w:szCs w:val="18"/>
              </w:rPr>
              <w:t>√</w:t>
            </w: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89" w:type="dxa"/>
            <w:vAlign w:val="center"/>
          </w:tcPr>
          <w:p w:rsidR="00C62BCD" w:rsidRPr="00752FE1" w:rsidRDefault="00C62BCD"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r>
    </w:tbl>
    <w:p w:rsidR="000867D7" w:rsidRDefault="000867D7" w:rsidP="00137073">
      <w:pPr>
        <w:pStyle w:val="4"/>
        <w:numPr>
          <w:ilvl w:val="3"/>
          <w:numId w:val="3"/>
        </w:numPr>
        <w:spacing w:line="360" w:lineRule="auto"/>
      </w:pPr>
      <w:bookmarkStart w:id="63" w:name="_Toc316718987"/>
      <w:r>
        <w:rPr>
          <w:rFonts w:hint="eastAsia"/>
        </w:rPr>
        <w:lastRenderedPageBreak/>
        <w:t>数据结构</w:t>
      </w:r>
      <w:bookmarkEnd w:id="63"/>
    </w:p>
    <w:p w:rsidR="001C662D" w:rsidRPr="009A4993" w:rsidRDefault="001C662D" w:rsidP="00137073">
      <w:pPr>
        <w:pStyle w:val="a9"/>
        <w:numPr>
          <w:ilvl w:val="0"/>
          <w:numId w:val="25"/>
        </w:numPr>
        <w:ind w:firstLineChars="0"/>
        <w:rPr>
          <w:rFonts w:ascii="Courier New" w:hAnsi="Courier New" w:cs="Courier New"/>
          <w:b/>
          <w:color w:val="000000"/>
          <w:kern w:val="0"/>
          <w:szCs w:val="21"/>
        </w:rPr>
      </w:pPr>
      <w:r w:rsidRPr="009A4993">
        <w:rPr>
          <w:rFonts w:hint="eastAsia"/>
          <w:b/>
          <w:szCs w:val="21"/>
        </w:rPr>
        <w:t>句法路径的步</w:t>
      </w:r>
      <w:r w:rsidRPr="009A4993">
        <w:rPr>
          <w:rFonts w:ascii="Courier New" w:hAnsi="Courier New" w:cs="Courier New"/>
          <w:b/>
          <w:color w:val="000000"/>
          <w:kern w:val="0"/>
          <w:szCs w:val="21"/>
          <w:highlight w:val="lightGray"/>
        </w:rPr>
        <w:t>Step</w:t>
      </w:r>
      <w:r w:rsidRPr="009A4993">
        <w:rPr>
          <w:rFonts w:ascii="Courier New" w:hAnsi="Courier New" w:cs="Courier New"/>
          <w:b/>
          <w:color w:val="000000"/>
          <w:kern w:val="0"/>
          <w:szCs w:val="21"/>
        </w:rPr>
        <w:t xml:space="preserve"> </w:t>
      </w:r>
    </w:p>
    <w:p w:rsidR="001C662D" w:rsidRPr="00A93F6A" w:rsidRDefault="001C662D" w:rsidP="00137073">
      <w:pPr>
        <w:pStyle w:val="a9"/>
        <w:ind w:left="420" w:firstLineChars="0" w:firstLine="0"/>
        <w:rPr>
          <w:rFonts w:ascii="Courier New" w:hAnsi="Courier New" w:cs="Courier New"/>
          <w:kern w:val="0"/>
          <w:szCs w:val="21"/>
        </w:rPr>
      </w:pPr>
      <w:r w:rsidRPr="00A93F6A">
        <w:rPr>
          <w:rFonts w:ascii="Courier New" w:hAnsi="Courier New" w:cs="Courier New" w:hint="eastAsia"/>
          <w:kern w:val="0"/>
          <w:szCs w:val="21"/>
        </w:rPr>
        <w:t>包含</w:t>
      </w:r>
      <w:r w:rsidRPr="00A93F6A">
        <w:rPr>
          <w:rFonts w:ascii="Courier New" w:hAnsi="Courier New" w:cs="Courier New"/>
          <w:kern w:val="0"/>
          <w:szCs w:val="21"/>
        </w:rPr>
        <w:t>表示节点类型、</w:t>
      </w:r>
      <w:r w:rsidRPr="00A93F6A">
        <w:rPr>
          <w:kern w:val="0"/>
          <w:szCs w:val="21"/>
        </w:rPr>
        <w:t>节点的词性值</w:t>
      </w:r>
      <w:r w:rsidRPr="00A93F6A">
        <w:rPr>
          <w:rFonts w:ascii="Courier New" w:hAnsi="Courier New" w:cs="Courier New" w:hint="eastAsia"/>
          <w:kern w:val="0"/>
          <w:szCs w:val="21"/>
        </w:rPr>
        <w:t>和</w:t>
      </w:r>
      <w:r w:rsidRPr="00A93F6A">
        <w:rPr>
          <w:kern w:val="0"/>
          <w:szCs w:val="21"/>
        </w:rPr>
        <w:t>依赖关系树节点编号</w:t>
      </w:r>
    </w:p>
    <w:p w:rsidR="001C662D" w:rsidRPr="009A4993" w:rsidRDefault="001C662D" w:rsidP="00137073">
      <w:pPr>
        <w:pStyle w:val="a9"/>
        <w:numPr>
          <w:ilvl w:val="0"/>
          <w:numId w:val="25"/>
        </w:numPr>
        <w:ind w:firstLineChars="0"/>
        <w:rPr>
          <w:b/>
          <w:szCs w:val="21"/>
          <w:lang w:bidi="he-IL"/>
        </w:rPr>
      </w:pPr>
      <w:r w:rsidRPr="009A4993">
        <w:rPr>
          <w:b/>
          <w:szCs w:val="21"/>
        </w:rPr>
        <w:t>情感词基本数据结构类</w:t>
      </w:r>
      <w:r w:rsidRPr="009A4993">
        <w:rPr>
          <w:rFonts w:ascii="Courier New" w:hAnsi="Courier New" w:cs="Courier New"/>
          <w:b/>
          <w:color w:val="000000"/>
          <w:kern w:val="0"/>
          <w:szCs w:val="21"/>
        </w:rPr>
        <w:t xml:space="preserve">SentiNeg </w:t>
      </w:r>
    </w:p>
    <w:p w:rsidR="001C662D" w:rsidRPr="00A93F6A" w:rsidRDefault="001C662D" w:rsidP="00137073">
      <w:pPr>
        <w:pStyle w:val="a9"/>
        <w:ind w:left="420" w:firstLineChars="0" w:firstLine="0"/>
        <w:rPr>
          <w:rFonts w:ascii="Courier New" w:hAnsi="Courier New" w:cs="Courier New"/>
          <w:kern w:val="0"/>
          <w:szCs w:val="21"/>
        </w:rPr>
      </w:pPr>
      <w:r w:rsidRPr="00A93F6A">
        <w:rPr>
          <w:rFonts w:ascii="Courier New" w:hAnsi="Courier New" w:cs="Courier New" w:hint="eastAsia"/>
          <w:kern w:val="0"/>
          <w:szCs w:val="21"/>
        </w:rPr>
        <w:t>包含</w:t>
      </w:r>
      <w:r w:rsidRPr="00A93F6A">
        <w:rPr>
          <w:rFonts w:ascii="Courier New" w:hAnsi="Courier New" w:cs="Courier New"/>
          <w:kern w:val="0"/>
          <w:szCs w:val="21"/>
        </w:rPr>
        <w:t>情感词</w:t>
      </w:r>
      <w:r w:rsidRPr="00A93F6A">
        <w:rPr>
          <w:rFonts w:ascii="Courier New" w:hAnsi="Courier New" w:cs="Courier New" w:hint="eastAsia"/>
          <w:kern w:val="0"/>
          <w:szCs w:val="21"/>
        </w:rPr>
        <w:t>和</w:t>
      </w:r>
      <w:r w:rsidRPr="00A93F6A">
        <w:rPr>
          <w:rFonts w:ascii="Courier New" w:hAnsi="Courier New" w:cs="Courier New"/>
          <w:kern w:val="0"/>
          <w:szCs w:val="21"/>
        </w:rPr>
        <w:t>表示情感度正面、负面的权重度</w:t>
      </w:r>
      <w:r w:rsidRPr="00A93F6A">
        <w:rPr>
          <w:rFonts w:ascii="Courier New" w:hAnsi="Courier New" w:cs="Courier New"/>
          <w:kern w:val="0"/>
          <w:szCs w:val="21"/>
        </w:rPr>
        <w:t>,</w:t>
      </w:r>
      <w:r w:rsidRPr="00A93F6A">
        <w:rPr>
          <w:rFonts w:ascii="Courier New" w:hAnsi="Courier New" w:cs="Courier New"/>
          <w:kern w:val="0"/>
          <w:szCs w:val="21"/>
        </w:rPr>
        <w:t>只有</w:t>
      </w:r>
      <w:r w:rsidRPr="00A93F6A">
        <w:rPr>
          <w:rFonts w:ascii="Courier New" w:hAnsi="Courier New" w:cs="Courier New"/>
          <w:kern w:val="0"/>
          <w:szCs w:val="21"/>
        </w:rPr>
        <w:t>+1</w:t>
      </w:r>
      <w:r w:rsidRPr="00A93F6A">
        <w:rPr>
          <w:rFonts w:ascii="Courier New" w:hAnsi="Courier New" w:cs="Courier New"/>
          <w:kern w:val="0"/>
          <w:szCs w:val="21"/>
        </w:rPr>
        <w:t>、</w:t>
      </w:r>
      <w:r w:rsidRPr="00A93F6A">
        <w:rPr>
          <w:rFonts w:ascii="Courier New" w:hAnsi="Courier New" w:cs="Courier New"/>
          <w:kern w:val="0"/>
          <w:szCs w:val="21"/>
        </w:rPr>
        <w:t>-1</w:t>
      </w:r>
      <w:r w:rsidRPr="00A93F6A">
        <w:rPr>
          <w:rFonts w:ascii="Courier New" w:hAnsi="Courier New" w:cs="Courier New" w:hint="eastAsia"/>
          <w:kern w:val="0"/>
          <w:szCs w:val="21"/>
        </w:rPr>
        <w:t>，还有</w:t>
      </w:r>
      <w:r w:rsidRPr="00A93F6A">
        <w:rPr>
          <w:kern w:val="0"/>
          <w:szCs w:val="21"/>
        </w:rPr>
        <w:t>表示情感词所在分句块中的位置</w:t>
      </w:r>
      <w:r w:rsidRPr="00A93F6A">
        <w:rPr>
          <w:rFonts w:hint="eastAsia"/>
          <w:bCs/>
          <w:kern w:val="0"/>
          <w:szCs w:val="21"/>
        </w:rPr>
        <w:t>，以及</w:t>
      </w:r>
      <w:r w:rsidRPr="00A93F6A">
        <w:rPr>
          <w:kern w:val="0"/>
          <w:szCs w:val="21"/>
        </w:rPr>
        <w:t>表示情感词前后否定词的次数权重，一次以</w:t>
      </w:r>
      <w:r w:rsidRPr="00A93F6A">
        <w:rPr>
          <w:kern w:val="0"/>
          <w:szCs w:val="21"/>
        </w:rPr>
        <w:t>1</w:t>
      </w:r>
      <w:r w:rsidRPr="00A93F6A">
        <w:rPr>
          <w:kern w:val="0"/>
          <w:szCs w:val="21"/>
        </w:rPr>
        <w:t>递增，默认为</w:t>
      </w:r>
      <w:r w:rsidRPr="00A93F6A">
        <w:rPr>
          <w:kern w:val="0"/>
          <w:szCs w:val="21"/>
        </w:rPr>
        <w:t>1</w:t>
      </w:r>
    </w:p>
    <w:p w:rsidR="001C662D" w:rsidRPr="009A4993" w:rsidRDefault="001C662D" w:rsidP="00137073">
      <w:pPr>
        <w:pStyle w:val="a9"/>
        <w:numPr>
          <w:ilvl w:val="0"/>
          <w:numId w:val="25"/>
        </w:numPr>
        <w:ind w:firstLineChars="0"/>
        <w:rPr>
          <w:rFonts w:ascii="Courier New" w:hAnsi="Courier New" w:cs="Courier New"/>
          <w:b/>
          <w:kern w:val="0"/>
          <w:szCs w:val="21"/>
        </w:rPr>
      </w:pPr>
      <w:r w:rsidRPr="009A4993">
        <w:rPr>
          <w:rFonts w:ascii="Courier New" w:hAnsi="Courier New" w:cs="Courier New"/>
          <w:b/>
          <w:kern w:val="0"/>
          <w:szCs w:val="21"/>
        </w:rPr>
        <w:t>用作的标注的词的结构类</w:t>
      </w:r>
      <w:r w:rsidRPr="009A4993">
        <w:rPr>
          <w:rFonts w:ascii="Courier New" w:hAnsi="Courier New" w:cs="Courier New"/>
          <w:b/>
          <w:kern w:val="0"/>
          <w:szCs w:val="21"/>
        </w:rPr>
        <w:t>Word</w:t>
      </w:r>
    </w:p>
    <w:p w:rsidR="001C662D" w:rsidRPr="00A93F6A" w:rsidRDefault="001C662D" w:rsidP="00137073">
      <w:pPr>
        <w:pStyle w:val="a9"/>
        <w:ind w:left="420" w:firstLineChars="0" w:firstLine="0"/>
        <w:rPr>
          <w:kern w:val="0"/>
          <w:szCs w:val="21"/>
        </w:rPr>
      </w:pPr>
      <w:r w:rsidRPr="00A93F6A">
        <w:rPr>
          <w:rFonts w:ascii="Courier New" w:hAnsi="Courier New" w:cs="Courier New" w:hint="eastAsia"/>
          <w:kern w:val="0"/>
          <w:szCs w:val="21"/>
        </w:rPr>
        <w:t>包含</w:t>
      </w:r>
      <w:r w:rsidRPr="00A93F6A">
        <w:rPr>
          <w:rFonts w:ascii="Courier New" w:hAnsi="Courier New" w:cs="Courier New"/>
          <w:kern w:val="0"/>
          <w:szCs w:val="21"/>
        </w:rPr>
        <w:t>词</w:t>
      </w:r>
      <w:r w:rsidRPr="00A93F6A">
        <w:rPr>
          <w:rFonts w:hint="eastAsia"/>
          <w:kern w:val="0"/>
          <w:szCs w:val="21"/>
        </w:rPr>
        <w:t>和该词的词性</w:t>
      </w:r>
      <w:r w:rsidRPr="00A93F6A">
        <w:rPr>
          <w:rFonts w:ascii="Courier New" w:hAnsi="Courier New" w:cs="Courier New"/>
          <w:kern w:val="0"/>
          <w:szCs w:val="21"/>
        </w:rPr>
        <w:t>标注</w:t>
      </w:r>
    </w:p>
    <w:p w:rsidR="001C662D" w:rsidRPr="009A4993" w:rsidRDefault="001C662D" w:rsidP="00137073">
      <w:pPr>
        <w:pStyle w:val="a9"/>
        <w:numPr>
          <w:ilvl w:val="0"/>
          <w:numId w:val="25"/>
        </w:numPr>
        <w:ind w:firstLineChars="0"/>
        <w:rPr>
          <w:rFonts w:ascii="Courier New" w:hAnsi="Courier New" w:cs="Courier New"/>
          <w:b/>
          <w:kern w:val="0"/>
          <w:szCs w:val="21"/>
        </w:rPr>
      </w:pPr>
      <w:r w:rsidRPr="009A4993">
        <w:rPr>
          <w:rFonts w:ascii="Courier New" w:hAnsi="Courier New" w:cs="Courier New"/>
          <w:b/>
          <w:kern w:val="0"/>
          <w:szCs w:val="21"/>
        </w:rPr>
        <w:t>用作情感分析的情感度数据结构</w:t>
      </w:r>
      <w:r w:rsidRPr="009A4993">
        <w:rPr>
          <w:rFonts w:ascii="Courier New" w:hAnsi="Courier New" w:cs="Courier New"/>
          <w:b/>
          <w:color w:val="000000"/>
          <w:kern w:val="0"/>
          <w:szCs w:val="21"/>
        </w:rPr>
        <w:t xml:space="preserve">SentiResult </w:t>
      </w:r>
    </w:p>
    <w:p w:rsidR="001C662D" w:rsidRPr="00A93F6A" w:rsidRDefault="001C662D" w:rsidP="00137073">
      <w:pPr>
        <w:pStyle w:val="a9"/>
        <w:ind w:left="420" w:firstLineChars="0" w:firstLine="0"/>
        <w:rPr>
          <w:rFonts w:ascii="Courier New" w:hAnsi="Courier New" w:cs="Courier New"/>
          <w:kern w:val="0"/>
          <w:szCs w:val="21"/>
        </w:rPr>
      </w:pPr>
      <w:r w:rsidRPr="00A93F6A">
        <w:rPr>
          <w:rFonts w:ascii="Courier New" w:hAnsi="Courier New" w:cs="Courier New" w:hint="eastAsia"/>
          <w:kern w:val="0"/>
          <w:szCs w:val="21"/>
        </w:rPr>
        <w:t>包含</w:t>
      </w:r>
      <w:r w:rsidRPr="00A93F6A">
        <w:rPr>
          <w:rFonts w:ascii="Courier New" w:hAnsi="Courier New" w:cs="Courier New"/>
          <w:kern w:val="0"/>
          <w:szCs w:val="21"/>
        </w:rPr>
        <w:t>主题词</w:t>
      </w:r>
      <w:r w:rsidRPr="00A93F6A">
        <w:rPr>
          <w:rFonts w:ascii="Courier New" w:hAnsi="Courier New" w:cs="Courier New" w:hint="eastAsia"/>
          <w:kern w:val="0"/>
          <w:szCs w:val="21"/>
        </w:rPr>
        <w:t>，</w:t>
      </w:r>
      <w:r w:rsidRPr="00A93F6A">
        <w:rPr>
          <w:rFonts w:ascii="Courier New" w:hAnsi="Courier New" w:cs="Courier New"/>
          <w:kern w:val="0"/>
          <w:szCs w:val="21"/>
        </w:rPr>
        <w:t>情感词</w:t>
      </w:r>
      <w:r w:rsidRPr="00A93F6A">
        <w:rPr>
          <w:rFonts w:ascii="Courier New" w:hAnsi="Courier New" w:cs="Courier New" w:hint="eastAsia"/>
          <w:kern w:val="0"/>
          <w:szCs w:val="21"/>
        </w:rPr>
        <w:t>和</w:t>
      </w:r>
      <w:r w:rsidRPr="00A93F6A">
        <w:rPr>
          <w:rFonts w:ascii="Courier New" w:hAnsi="Courier New" w:cs="Courier New"/>
          <w:kern w:val="0"/>
          <w:szCs w:val="21"/>
        </w:rPr>
        <w:t>表示情感度正面、负面的权重度</w:t>
      </w:r>
    </w:p>
    <w:p w:rsidR="001C662D" w:rsidRPr="009A4993" w:rsidRDefault="001C662D" w:rsidP="00137073">
      <w:pPr>
        <w:pStyle w:val="a9"/>
        <w:numPr>
          <w:ilvl w:val="0"/>
          <w:numId w:val="25"/>
        </w:numPr>
        <w:ind w:firstLineChars="0"/>
        <w:rPr>
          <w:rFonts w:ascii="Courier New" w:hAnsi="Courier New" w:cs="Courier New"/>
          <w:b/>
          <w:kern w:val="0"/>
          <w:szCs w:val="21"/>
        </w:rPr>
      </w:pPr>
      <w:r w:rsidRPr="009A4993">
        <w:rPr>
          <w:rFonts w:ascii="Courier New" w:hAnsi="Courier New" w:cs="Courier New"/>
          <w:b/>
          <w:kern w:val="0"/>
          <w:szCs w:val="21"/>
        </w:rPr>
        <w:t>用作复杂句分析的数据结构类</w:t>
      </w:r>
      <w:r w:rsidRPr="009A4993">
        <w:rPr>
          <w:rFonts w:ascii="Courier New" w:hAnsi="Courier New" w:cs="Courier New" w:hint="eastAsia"/>
          <w:b/>
          <w:bCs/>
          <w:kern w:val="0"/>
          <w:szCs w:val="21"/>
        </w:rPr>
        <w:t>X</w:t>
      </w:r>
      <w:r w:rsidRPr="009A4993">
        <w:rPr>
          <w:rFonts w:ascii="Courier New" w:hAnsi="Courier New" w:cs="Courier New"/>
          <w:b/>
          <w:kern w:val="0"/>
          <w:szCs w:val="21"/>
        </w:rPr>
        <w:t>MLResult</w:t>
      </w:r>
    </w:p>
    <w:p w:rsidR="001C662D" w:rsidRPr="00A93F6A" w:rsidRDefault="001C662D" w:rsidP="00137073">
      <w:pPr>
        <w:pStyle w:val="a9"/>
        <w:ind w:left="420" w:firstLineChars="0" w:firstLine="0"/>
        <w:rPr>
          <w:kern w:val="0"/>
          <w:szCs w:val="21"/>
        </w:rPr>
      </w:pPr>
      <w:r w:rsidRPr="00A93F6A">
        <w:rPr>
          <w:rFonts w:hint="eastAsia"/>
          <w:kern w:val="0"/>
          <w:szCs w:val="21"/>
        </w:rPr>
        <w:t>包含</w:t>
      </w:r>
      <w:r w:rsidRPr="00A93F6A">
        <w:rPr>
          <w:kern w:val="0"/>
          <w:szCs w:val="21"/>
        </w:rPr>
        <w:t>规则</w:t>
      </w:r>
      <w:r w:rsidRPr="00A93F6A">
        <w:rPr>
          <w:rFonts w:hint="eastAsia"/>
          <w:kern w:val="0"/>
          <w:szCs w:val="21"/>
        </w:rPr>
        <w:t>和所属的</w:t>
      </w:r>
      <w:r w:rsidRPr="00A93F6A">
        <w:rPr>
          <w:kern w:val="0"/>
          <w:szCs w:val="21"/>
        </w:rPr>
        <w:t>类型</w:t>
      </w:r>
    </w:p>
    <w:p w:rsidR="001C662D" w:rsidRPr="009A4993" w:rsidRDefault="001C662D" w:rsidP="00137073">
      <w:pPr>
        <w:pStyle w:val="a9"/>
        <w:numPr>
          <w:ilvl w:val="0"/>
          <w:numId w:val="25"/>
        </w:numPr>
        <w:ind w:firstLineChars="0"/>
        <w:rPr>
          <w:rFonts w:ascii="Courier New" w:hAnsi="Courier New" w:cs="Courier New"/>
          <w:b/>
          <w:kern w:val="0"/>
          <w:szCs w:val="21"/>
        </w:rPr>
      </w:pPr>
      <w:r w:rsidRPr="009A4993">
        <w:rPr>
          <w:rFonts w:ascii="Courier New" w:hAnsi="Courier New" w:cs="Courier New"/>
          <w:b/>
          <w:kern w:val="0"/>
          <w:szCs w:val="21"/>
        </w:rPr>
        <w:t>用作比较句识别</w:t>
      </w:r>
      <w:r w:rsidRPr="009A4993">
        <w:rPr>
          <w:rFonts w:ascii="Courier New" w:hAnsi="Courier New" w:cs="Courier New" w:hint="eastAsia"/>
          <w:b/>
          <w:kern w:val="0"/>
          <w:szCs w:val="21"/>
        </w:rPr>
        <w:t>SVM</w:t>
      </w:r>
      <w:r w:rsidRPr="009A4993">
        <w:rPr>
          <w:rFonts w:ascii="Courier New" w:hAnsi="Courier New" w:cs="Courier New" w:hint="eastAsia"/>
          <w:b/>
          <w:kern w:val="0"/>
          <w:szCs w:val="21"/>
        </w:rPr>
        <w:t>模型</w:t>
      </w:r>
      <w:r w:rsidRPr="009A4993">
        <w:rPr>
          <w:rFonts w:ascii="Courier New" w:hAnsi="Courier New" w:cs="Courier New"/>
          <w:b/>
          <w:kern w:val="0"/>
          <w:szCs w:val="21"/>
        </w:rPr>
        <w:t>的数据结构类</w:t>
      </w:r>
      <w:r w:rsidRPr="009A4993">
        <w:rPr>
          <w:rFonts w:ascii="Courier New" w:hAnsi="Courier New" w:cs="Courier New"/>
          <w:b/>
          <w:kern w:val="0"/>
          <w:szCs w:val="21"/>
        </w:rPr>
        <w:t>SVMResult</w:t>
      </w:r>
    </w:p>
    <w:p w:rsidR="001C662D" w:rsidRPr="00A93F6A" w:rsidRDefault="001C662D" w:rsidP="00137073">
      <w:pPr>
        <w:pStyle w:val="a9"/>
        <w:ind w:left="420" w:firstLineChars="0" w:firstLine="0"/>
        <w:rPr>
          <w:rFonts w:ascii="Courier New" w:hAnsi="Courier New" w:cs="Courier New"/>
          <w:kern w:val="0"/>
          <w:szCs w:val="21"/>
        </w:rPr>
      </w:pPr>
      <w:r w:rsidRPr="00A93F6A">
        <w:rPr>
          <w:rFonts w:ascii="Courier New" w:hAnsi="Courier New" w:cs="Courier New" w:hint="eastAsia"/>
          <w:bCs/>
          <w:kern w:val="0"/>
          <w:szCs w:val="21"/>
        </w:rPr>
        <w:t>包含</w:t>
      </w:r>
      <w:r w:rsidRPr="00A93F6A">
        <w:rPr>
          <w:rFonts w:ascii="Courier New" w:hAnsi="Courier New" w:cs="Courier New"/>
          <w:kern w:val="0"/>
          <w:szCs w:val="21"/>
        </w:rPr>
        <w:t>关键词</w:t>
      </w:r>
      <w:r w:rsidRPr="00A93F6A">
        <w:rPr>
          <w:rFonts w:ascii="Courier New" w:hAnsi="Courier New" w:cs="Courier New" w:hint="eastAsia"/>
          <w:kern w:val="0"/>
          <w:szCs w:val="21"/>
        </w:rPr>
        <w:t>和</w:t>
      </w:r>
      <w:r w:rsidRPr="00A93F6A">
        <w:rPr>
          <w:rFonts w:ascii="Courier New" w:hAnsi="Courier New" w:cs="Courier New"/>
          <w:kern w:val="0"/>
          <w:szCs w:val="21"/>
        </w:rPr>
        <w:t>是否比较句</w:t>
      </w:r>
      <w:r w:rsidRPr="00A93F6A">
        <w:rPr>
          <w:rFonts w:ascii="Courier New" w:hAnsi="Courier New" w:cs="Courier New" w:hint="eastAsia"/>
          <w:kern w:val="0"/>
          <w:szCs w:val="21"/>
        </w:rPr>
        <w:t>，取值为</w:t>
      </w:r>
      <w:r w:rsidRPr="00A93F6A">
        <w:rPr>
          <w:rFonts w:ascii="Courier New" w:hAnsi="Courier New" w:cs="Courier New" w:hint="eastAsia"/>
          <w:kern w:val="0"/>
          <w:szCs w:val="21"/>
        </w:rPr>
        <w:t>true</w:t>
      </w:r>
      <w:r w:rsidRPr="00A93F6A">
        <w:rPr>
          <w:rFonts w:ascii="Courier New" w:hAnsi="Courier New" w:cs="Courier New" w:hint="eastAsia"/>
          <w:kern w:val="0"/>
          <w:szCs w:val="21"/>
        </w:rPr>
        <w:t>或者</w:t>
      </w:r>
      <w:r w:rsidRPr="00A93F6A">
        <w:rPr>
          <w:rFonts w:ascii="Courier New" w:hAnsi="Courier New" w:cs="Courier New" w:hint="eastAsia"/>
          <w:kern w:val="0"/>
          <w:szCs w:val="21"/>
        </w:rPr>
        <w:t>false</w:t>
      </w:r>
    </w:p>
    <w:p w:rsidR="001C662D" w:rsidRPr="009A4993" w:rsidRDefault="001C662D" w:rsidP="00137073">
      <w:pPr>
        <w:pStyle w:val="a9"/>
        <w:numPr>
          <w:ilvl w:val="0"/>
          <w:numId w:val="25"/>
        </w:numPr>
        <w:ind w:firstLineChars="0"/>
        <w:rPr>
          <w:b/>
          <w:szCs w:val="21"/>
        </w:rPr>
      </w:pPr>
      <w:r w:rsidRPr="009A4993">
        <w:rPr>
          <w:b/>
          <w:kern w:val="0"/>
          <w:szCs w:val="21"/>
        </w:rPr>
        <w:t>用作</w:t>
      </w:r>
      <w:r w:rsidRPr="009A4993">
        <w:rPr>
          <w:rFonts w:hint="eastAsia"/>
          <w:b/>
          <w:kern w:val="0"/>
          <w:szCs w:val="21"/>
        </w:rPr>
        <w:t>比较句识别简化模型</w:t>
      </w:r>
      <w:r w:rsidRPr="009A4993">
        <w:rPr>
          <w:b/>
          <w:kern w:val="0"/>
          <w:szCs w:val="21"/>
        </w:rPr>
        <w:t>的数据结构类</w:t>
      </w:r>
      <w:r w:rsidRPr="009A4993">
        <w:rPr>
          <w:rFonts w:ascii="Courier New" w:hAnsi="Courier New" w:cs="Courier New"/>
          <w:b/>
          <w:color w:val="000000"/>
          <w:kern w:val="0"/>
          <w:szCs w:val="21"/>
        </w:rPr>
        <w:t xml:space="preserve">XMLResult </w:t>
      </w:r>
    </w:p>
    <w:p w:rsidR="001C662D" w:rsidRPr="00A93F6A" w:rsidRDefault="001C662D" w:rsidP="00137073">
      <w:pPr>
        <w:pStyle w:val="a9"/>
        <w:ind w:left="420" w:firstLineChars="0" w:firstLine="0"/>
        <w:rPr>
          <w:kern w:val="0"/>
          <w:szCs w:val="21"/>
        </w:rPr>
      </w:pPr>
      <w:r w:rsidRPr="00A93F6A">
        <w:rPr>
          <w:rFonts w:hint="eastAsia"/>
          <w:kern w:val="0"/>
          <w:szCs w:val="21"/>
        </w:rPr>
        <w:t>包含</w:t>
      </w:r>
      <w:r w:rsidRPr="00A93F6A">
        <w:rPr>
          <w:kern w:val="0"/>
          <w:szCs w:val="21"/>
        </w:rPr>
        <w:t>规则</w:t>
      </w:r>
      <w:r w:rsidRPr="00A93F6A">
        <w:rPr>
          <w:rFonts w:hint="eastAsia"/>
          <w:kern w:val="0"/>
          <w:szCs w:val="21"/>
        </w:rPr>
        <w:t>和所属的</w:t>
      </w:r>
      <w:r w:rsidRPr="00A93F6A">
        <w:rPr>
          <w:kern w:val="0"/>
          <w:szCs w:val="21"/>
        </w:rPr>
        <w:t>类型</w:t>
      </w:r>
    </w:p>
    <w:p w:rsidR="00207C62" w:rsidRDefault="00207C62" w:rsidP="007F54EA">
      <w:pPr>
        <w:pStyle w:val="3"/>
        <w:numPr>
          <w:ilvl w:val="2"/>
          <w:numId w:val="3"/>
        </w:numPr>
        <w:spacing w:beforeLines="50" w:before="156" w:afterLines="50" w:after="156" w:line="360" w:lineRule="auto"/>
      </w:pPr>
      <w:bookmarkStart w:id="64" w:name="_Toc316718988"/>
      <w:r>
        <w:rPr>
          <w:rFonts w:hint="eastAsia"/>
        </w:rPr>
        <w:t>物理结构设计</w:t>
      </w:r>
      <w:bookmarkEnd w:id="64"/>
    </w:p>
    <w:p w:rsidR="00CD029B" w:rsidRDefault="00CD029B" w:rsidP="00137073">
      <w:pPr>
        <w:pStyle w:val="4"/>
        <w:numPr>
          <w:ilvl w:val="3"/>
          <w:numId w:val="3"/>
        </w:numPr>
        <w:spacing w:line="360" w:lineRule="auto"/>
      </w:pPr>
      <w:bookmarkStart w:id="65" w:name="_Toc316718989"/>
      <w:r>
        <w:rPr>
          <w:rFonts w:hint="eastAsia"/>
        </w:rPr>
        <w:t>数据字典</w:t>
      </w:r>
      <w:bookmarkEnd w:id="65"/>
    </w:p>
    <w:p w:rsidR="003F4D9C" w:rsidRDefault="005F7FA0" w:rsidP="00137073">
      <w:pPr>
        <w:jc w:val="center"/>
      </w:pPr>
      <w:r>
        <w:rPr>
          <w:rFonts w:hint="eastAsia"/>
        </w:rPr>
        <w:t>表</w:t>
      </w:r>
      <w:r>
        <w:rPr>
          <w:rFonts w:hint="eastAsia"/>
        </w:rPr>
        <w:t xml:space="preserve">5-11 </w:t>
      </w:r>
      <w:r w:rsidR="003F4D9C">
        <w:rPr>
          <w:rFonts w:hint="eastAsia"/>
        </w:rPr>
        <w:t>主题词表（</w:t>
      </w:r>
      <w:r w:rsidR="003F4D9C">
        <w:rPr>
          <w:rFonts w:hint="eastAsia"/>
        </w:rPr>
        <w:t>topics</w:t>
      </w:r>
      <w:r w:rsidR="003F4D9C">
        <w:rPr>
          <w:rFonts w:hint="eastAsia"/>
        </w:rPr>
        <w:t>）</w:t>
      </w:r>
    </w:p>
    <w:tbl>
      <w:tblPr>
        <w:tblStyle w:val="11"/>
        <w:tblW w:w="0" w:type="auto"/>
        <w:tblLook w:val="04A0" w:firstRow="1" w:lastRow="0" w:firstColumn="1" w:lastColumn="0" w:noHBand="0" w:noVBand="1"/>
      </w:tblPr>
      <w:tblGrid>
        <w:gridCol w:w="795"/>
        <w:gridCol w:w="1058"/>
        <w:gridCol w:w="1039"/>
        <w:gridCol w:w="793"/>
        <w:gridCol w:w="793"/>
        <w:gridCol w:w="794"/>
        <w:gridCol w:w="794"/>
        <w:gridCol w:w="794"/>
        <w:gridCol w:w="794"/>
        <w:gridCol w:w="794"/>
      </w:tblGrid>
      <w:tr w:rsidR="003F4D9C" w:rsidTr="000867D7">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795"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058"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39"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9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9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94"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94"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94"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94"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94"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3F4D9C" w:rsidTr="000867D7">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795"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58"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I</w:t>
            </w:r>
            <w:r>
              <w:rPr>
                <w:rFonts w:ascii="宋体" w:hint="eastAsia"/>
                <w:color w:val="000000"/>
                <w:kern w:val="0"/>
                <w:sz w:val="18"/>
                <w:szCs w:val="18"/>
                <w:lang w:val="zh-CN"/>
              </w:rPr>
              <w:t>d</w:t>
            </w:r>
          </w:p>
        </w:tc>
        <w:tc>
          <w:tcPr>
            <w:tcW w:w="1039"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3F4D9C" w:rsidTr="000867D7">
        <w:trPr>
          <w:trHeight w:val="469"/>
        </w:trPr>
        <w:tc>
          <w:tcPr>
            <w:cnfStyle w:val="001000000000" w:firstRow="0" w:lastRow="0" w:firstColumn="1" w:lastColumn="0" w:oddVBand="0" w:evenVBand="0" w:oddHBand="0" w:evenHBand="0" w:firstRowFirstColumn="0" w:firstRowLastColumn="0" w:lastRowFirstColumn="0" w:lastRowLastColumn="0"/>
            <w:tcW w:w="795"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58"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W</w:t>
            </w:r>
            <w:r>
              <w:rPr>
                <w:rFonts w:ascii="宋体" w:hint="eastAsia"/>
                <w:color w:val="000000"/>
                <w:kern w:val="0"/>
                <w:sz w:val="18"/>
                <w:szCs w:val="18"/>
                <w:lang w:val="zh-CN"/>
              </w:rPr>
              <w:t>ord</w:t>
            </w:r>
          </w:p>
        </w:tc>
        <w:tc>
          <w:tcPr>
            <w:tcW w:w="1039"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9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9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4"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4"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4"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4"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4"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r w:rsidR="003F4D9C" w:rsidTr="000867D7">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795" w:type="dxa"/>
            <w:vAlign w:val="center"/>
          </w:tcPr>
          <w:p w:rsidR="003F4D9C" w:rsidRPr="00752FE1" w:rsidRDefault="003F4D9C" w:rsidP="00137073">
            <w:pPr>
              <w:jc w:val="center"/>
              <w:rPr>
                <w:rFonts w:ascii="宋体"/>
                <w:b w:val="0"/>
                <w:bCs w:val="0"/>
                <w:color w:val="000000"/>
                <w:kern w:val="0"/>
                <w:sz w:val="18"/>
                <w:szCs w:val="18"/>
              </w:rPr>
            </w:pPr>
            <w:r>
              <w:rPr>
                <w:rFonts w:ascii="宋体" w:hint="eastAsia"/>
                <w:color w:val="000000"/>
                <w:kern w:val="0"/>
                <w:sz w:val="18"/>
                <w:szCs w:val="18"/>
              </w:rPr>
              <w:t>3</w:t>
            </w:r>
          </w:p>
        </w:tc>
        <w:tc>
          <w:tcPr>
            <w:tcW w:w="1058"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color w:val="000000"/>
                <w:kern w:val="0"/>
                <w:sz w:val="18"/>
                <w:szCs w:val="18"/>
                <w:lang w:val="zh-CN"/>
              </w:rPr>
              <w:t>P</w:t>
            </w:r>
            <w:r>
              <w:rPr>
                <w:rFonts w:ascii="宋体" w:hint="eastAsia"/>
                <w:color w:val="000000"/>
                <w:kern w:val="0"/>
                <w:sz w:val="18"/>
                <w:szCs w:val="18"/>
                <w:lang w:val="zh-CN"/>
              </w:rPr>
              <w:t>olarity</w:t>
            </w:r>
          </w:p>
        </w:tc>
        <w:tc>
          <w:tcPr>
            <w:tcW w:w="1039"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rPr>
              <w:t>10</w:t>
            </w: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hint="eastAsia"/>
                <w:color w:val="000000"/>
                <w:kern w:val="0"/>
                <w:sz w:val="18"/>
                <w:szCs w:val="18"/>
              </w:rPr>
              <w:t>√</w:t>
            </w: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r>
    </w:tbl>
    <w:p w:rsidR="003F4D9C" w:rsidRDefault="003F4D9C" w:rsidP="00137073"/>
    <w:p w:rsidR="003F4D9C" w:rsidRDefault="005F7FA0" w:rsidP="00137073">
      <w:pPr>
        <w:jc w:val="center"/>
      </w:pPr>
      <w:r>
        <w:rPr>
          <w:rFonts w:hint="eastAsia"/>
        </w:rPr>
        <w:lastRenderedPageBreak/>
        <w:t>表</w:t>
      </w:r>
      <w:r>
        <w:rPr>
          <w:rFonts w:hint="eastAsia"/>
        </w:rPr>
        <w:t xml:space="preserve">5-12 </w:t>
      </w:r>
      <w:r w:rsidR="003F4D9C">
        <w:rPr>
          <w:rFonts w:hint="eastAsia"/>
        </w:rPr>
        <w:t>情感词表（</w:t>
      </w:r>
      <w:r w:rsidR="003F4D9C">
        <w:rPr>
          <w:rFonts w:hint="eastAsia"/>
        </w:rPr>
        <w:t>sentiment_words</w:t>
      </w:r>
      <w:r w:rsidR="003F4D9C">
        <w:rPr>
          <w:rFonts w:hint="eastAsia"/>
        </w:rPr>
        <w:t>）</w:t>
      </w:r>
    </w:p>
    <w:tbl>
      <w:tblPr>
        <w:tblStyle w:val="11"/>
        <w:tblW w:w="0" w:type="auto"/>
        <w:tblLook w:val="04A0" w:firstRow="1" w:lastRow="0" w:firstColumn="1" w:lastColumn="0" w:noHBand="0" w:noVBand="1"/>
      </w:tblPr>
      <w:tblGrid>
        <w:gridCol w:w="794"/>
        <w:gridCol w:w="1057"/>
        <w:gridCol w:w="1038"/>
        <w:gridCol w:w="792"/>
        <w:gridCol w:w="792"/>
        <w:gridCol w:w="793"/>
        <w:gridCol w:w="793"/>
        <w:gridCol w:w="793"/>
        <w:gridCol w:w="793"/>
        <w:gridCol w:w="793"/>
      </w:tblGrid>
      <w:tr w:rsidR="003F4D9C" w:rsidTr="000867D7">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794"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057"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38"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92"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92"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9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9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9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9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9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3F4D9C" w:rsidTr="000867D7">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794"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5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I</w:t>
            </w:r>
            <w:r>
              <w:rPr>
                <w:rFonts w:ascii="宋体" w:hint="eastAsia"/>
                <w:color w:val="000000"/>
                <w:kern w:val="0"/>
                <w:sz w:val="18"/>
                <w:szCs w:val="18"/>
                <w:lang w:val="zh-CN"/>
              </w:rPr>
              <w:t>d</w:t>
            </w:r>
          </w:p>
        </w:tc>
        <w:tc>
          <w:tcPr>
            <w:tcW w:w="1038"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3F4D9C" w:rsidTr="000867D7">
        <w:trPr>
          <w:trHeight w:val="467"/>
        </w:trPr>
        <w:tc>
          <w:tcPr>
            <w:cnfStyle w:val="001000000000" w:firstRow="0" w:lastRow="0" w:firstColumn="1" w:lastColumn="0" w:oddVBand="0" w:evenVBand="0" w:oddHBand="0" w:evenHBand="0" w:firstRowFirstColumn="0" w:firstRowLastColumn="0" w:lastRowFirstColumn="0" w:lastRowLastColumn="0"/>
            <w:tcW w:w="794"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57"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W</w:t>
            </w:r>
            <w:r>
              <w:rPr>
                <w:rFonts w:ascii="宋体" w:hint="eastAsia"/>
                <w:color w:val="000000"/>
                <w:kern w:val="0"/>
                <w:sz w:val="18"/>
                <w:szCs w:val="18"/>
                <w:lang w:val="zh-CN"/>
              </w:rPr>
              <w:t>ord</w:t>
            </w:r>
          </w:p>
        </w:tc>
        <w:tc>
          <w:tcPr>
            <w:tcW w:w="1038"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92"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92"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r w:rsidR="003F4D9C" w:rsidTr="000867D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94" w:type="dxa"/>
            <w:vAlign w:val="center"/>
          </w:tcPr>
          <w:p w:rsidR="003F4D9C" w:rsidRPr="00752FE1" w:rsidRDefault="003F4D9C" w:rsidP="00137073">
            <w:pPr>
              <w:jc w:val="center"/>
              <w:rPr>
                <w:rFonts w:ascii="宋体"/>
                <w:b w:val="0"/>
                <w:bCs w:val="0"/>
                <w:color w:val="000000"/>
                <w:kern w:val="0"/>
                <w:sz w:val="18"/>
                <w:szCs w:val="18"/>
              </w:rPr>
            </w:pPr>
            <w:r>
              <w:rPr>
                <w:rFonts w:ascii="宋体" w:hint="eastAsia"/>
                <w:color w:val="000000"/>
                <w:kern w:val="0"/>
                <w:sz w:val="18"/>
                <w:szCs w:val="18"/>
              </w:rPr>
              <w:t>3</w:t>
            </w:r>
          </w:p>
        </w:tc>
        <w:tc>
          <w:tcPr>
            <w:tcW w:w="105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color w:val="000000"/>
                <w:kern w:val="0"/>
                <w:sz w:val="18"/>
                <w:szCs w:val="18"/>
                <w:lang w:val="zh-CN"/>
              </w:rPr>
              <w:t>P</w:t>
            </w:r>
            <w:r>
              <w:rPr>
                <w:rFonts w:ascii="宋体" w:hint="eastAsia"/>
                <w:color w:val="000000"/>
                <w:kern w:val="0"/>
                <w:sz w:val="18"/>
                <w:szCs w:val="18"/>
                <w:lang w:val="zh-CN"/>
              </w:rPr>
              <w:t>olarity</w:t>
            </w:r>
          </w:p>
        </w:tc>
        <w:tc>
          <w:tcPr>
            <w:tcW w:w="1038"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rPr>
              <w:t>10</w:t>
            </w: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hint="eastAsia"/>
                <w:color w:val="000000"/>
                <w:kern w:val="0"/>
                <w:sz w:val="18"/>
                <w:szCs w:val="18"/>
              </w:rPr>
              <w:t>√</w:t>
            </w: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r>
    </w:tbl>
    <w:p w:rsidR="003F4D9C" w:rsidRDefault="003F4D9C" w:rsidP="00137073"/>
    <w:p w:rsidR="003F4D9C" w:rsidRDefault="005F7FA0" w:rsidP="00137073">
      <w:pPr>
        <w:jc w:val="center"/>
      </w:pPr>
      <w:r>
        <w:rPr>
          <w:rFonts w:hint="eastAsia"/>
        </w:rPr>
        <w:t>表</w:t>
      </w:r>
      <w:r>
        <w:rPr>
          <w:rFonts w:hint="eastAsia"/>
        </w:rPr>
        <w:t xml:space="preserve">5-13 </w:t>
      </w:r>
      <w:r w:rsidR="003F4D9C">
        <w:rPr>
          <w:rFonts w:hint="eastAsia"/>
        </w:rPr>
        <w:t>否定词表（</w:t>
      </w:r>
      <w:r w:rsidR="003F4D9C">
        <w:rPr>
          <w:rFonts w:hint="eastAsia"/>
        </w:rPr>
        <w:t>negations</w:t>
      </w:r>
      <w:r w:rsidR="003F4D9C">
        <w:rPr>
          <w:rFonts w:hint="eastAsia"/>
        </w:rPr>
        <w:t>）</w:t>
      </w:r>
    </w:p>
    <w:tbl>
      <w:tblPr>
        <w:tblStyle w:val="11"/>
        <w:tblW w:w="0" w:type="auto"/>
        <w:tblLook w:val="04A0" w:firstRow="1" w:lastRow="0" w:firstColumn="1" w:lastColumn="0" w:noHBand="0" w:noVBand="1"/>
      </w:tblPr>
      <w:tblGrid>
        <w:gridCol w:w="790"/>
        <w:gridCol w:w="1052"/>
        <w:gridCol w:w="1033"/>
        <w:gridCol w:w="788"/>
        <w:gridCol w:w="788"/>
        <w:gridCol w:w="789"/>
        <w:gridCol w:w="789"/>
        <w:gridCol w:w="789"/>
        <w:gridCol w:w="789"/>
        <w:gridCol w:w="789"/>
      </w:tblGrid>
      <w:tr w:rsidR="003F4D9C" w:rsidTr="000867D7">
        <w:trPr>
          <w:cnfStyle w:val="100000000000" w:firstRow="1" w:lastRow="0" w:firstColumn="0" w:lastColumn="0" w:oddVBand="0" w:evenVBand="0" w:oddHBand="0"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790"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052"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3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88"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88"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89"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89"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89"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89"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89"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3F4D9C" w:rsidTr="000867D7">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790"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5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I</w:t>
            </w:r>
            <w:r>
              <w:rPr>
                <w:rFonts w:ascii="宋体" w:hint="eastAsia"/>
                <w:color w:val="000000"/>
                <w:kern w:val="0"/>
                <w:sz w:val="18"/>
                <w:szCs w:val="18"/>
                <w:lang w:val="zh-CN"/>
              </w:rPr>
              <w:t>d</w:t>
            </w:r>
          </w:p>
        </w:tc>
        <w:tc>
          <w:tcPr>
            <w:tcW w:w="103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88"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88"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89"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89"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89"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89"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89"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3F4D9C" w:rsidTr="000867D7">
        <w:trPr>
          <w:trHeight w:val="489"/>
        </w:trPr>
        <w:tc>
          <w:tcPr>
            <w:cnfStyle w:val="001000000000" w:firstRow="0" w:lastRow="0" w:firstColumn="1" w:lastColumn="0" w:oddVBand="0" w:evenVBand="0" w:oddHBand="0" w:evenHBand="0" w:firstRowFirstColumn="0" w:firstRowLastColumn="0" w:lastRowFirstColumn="0" w:lastRowLastColumn="0"/>
            <w:tcW w:w="790"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52"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W</w:t>
            </w:r>
            <w:r>
              <w:rPr>
                <w:rFonts w:ascii="宋体" w:hint="eastAsia"/>
                <w:color w:val="000000"/>
                <w:kern w:val="0"/>
                <w:sz w:val="18"/>
                <w:szCs w:val="18"/>
                <w:lang w:val="zh-CN"/>
              </w:rPr>
              <w:t>ord</w:t>
            </w:r>
          </w:p>
        </w:tc>
        <w:tc>
          <w:tcPr>
            <w:tcW w:w="103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88"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88"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89"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89"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89"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89"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89"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bl>
    <w:p w:rsidR="003F4D9C" w:rsidRDefault="003F4D9C" w:rsidP="00137073"/>
    <w:p w:rsidR="003F4D9C" w:rsidRDefault="005F7FA0" w:rsidP="00137073">
      <w:pPr>
        <w:jc w:val="center"/>
      </w:pPr>
      <w:r>
        <w:rPr>
          <w:rFonts w:hint="eastAsia"/>
        </w:rPr>
        <w:t>表</w:t>
      </w:r>
      <w:r>
        <w:rPr>
          <w:rFonts w:hint="eastAsia"/>
        </w:rPr>
        <w:t xml:space="preserve">5-14 </w:t>
      </w:r>
      <w:r w:rsidR="003F4D9C">
        <w:rPr>
          <w:rFonts w:hint="eastAsia"/>
        </w:rPr>
        <w:t>二义词表（</w:t>
      </w:r>
      <w:r w:rsidR="003F4D9C">
        <w:rPr>
          <w:rFonts w:hint="eastAsia"/>
        </w:rPr>
        <w:t>action_words</w:t>
      </w:r>
      <w:r w:rsidR="003F4D9C">
        <w:rPr>
          <w:rFonts w:hint="eastAsia"/>
        </w:rPr>
        <w:t>）</w:t>
      </w:r>
    </w:p>
    <w:tbl>
      <w:tblPr>
        <w:tblStyle w:val="11"/>
        <w:tblW w:w="0" w:type="auto"/>
        <w:tblLook w:val="04A0" w:firstRow="1" w:lastRow="0" w:firstColumn="1" w:lastColumn="0" w:noHBand="0" w:noVBand="1"/>
      </w:tblPr>
      <w:tblGrid>
        <w:gridCol w:w="792"/>
        <w:gridCol w:w="1054"/>
        <w:gridCol w:w="1035"/>
        <w:gridCol w:w="789"/>
        <w:gridCol w:w="789"/>
        <w:gridCol w:w="790"/>
        <w:gridCol w:w="790"/>
        <w:gridCol w:w="790"/>
        <w:gridCol w:w="790"/>
        <w:gridCol w:w="790"/>
      </w:tblGrid>
      <w:tr w:rsidR="003F4D9C" w:rsidTr="000867D7">
        <w:trPr>
          <w:cnfStyle w:val="100000000000" w:firstRow="1" w:lastRow="0" w:firstColumn="0" w:lastColumn="0" w:oddVBand="0" w:evenVBand="0" w:oddHBand="0"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792"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054"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35"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89"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89"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90"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90"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90"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90"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90"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3F4D9C" w:rsidTr="000867D7">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792"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5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I</w:t>
            </w:r>
            <w:r>
              <w:rPr>
                <w:rFonts w:ascii="宋体" w:hint="eastAsia"/>
                <w:color w:val="000000"/>
                <w:kern w:val="0"/>
                <w:sz w:val="18"/>
                <w:szCs w:val="18"/>
                <w:lang w:val="zh-CN"/>
              </w:rPr>
              <w:t>d</w:t>
            </w:r>
          </w:p>
        </w:tc>
        <w:tc>
          <w:tcPr>
            <w:tcW w:w="103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89"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89"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0"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0"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90"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0"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0"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3F4D9C" w:rsidTr="000867D7">
        <w:trPr>
          <w:trHeight w:val="481"/>
        </w:trPr>
        <w:tc>
          <w:tcPr>
            <w:cnfStyle w:val="001000000000" w:firstRow="0" w:lastRow="0" w:firstColumn="1" w:lastColumn="0" w:oddVBand="0" w:evenVBand="0" w:oddHBand="0" w:evenHBand="0" w:firstRowFirstColumn="0" w:firstRowLastColumn="0" w:lastRowFirstColumn="0" w:lastRowLastColumn="0"/>
            <w:tcW w:w="792"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54"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W</w:t>
            </w:r>
            <w:r>
              <w:rPr>
                <w:rFonts w:ascii="宋体" w:hint="eastAsia"/>
                <w:color w:val="000000"/>
                <w:kern w:val="0"/>
                <w:sz w:val="18"/>
                <w:szCs w:val="18"/>
                <w:lang w:val="zh-CN"/>
              </w:rPr>
              <w:t>ord</w:t>
            </w:r>
          </w:p>
        </w:tc>
        <w:tc>
          <w:tcPr>
            <w:tcW w:w="1035"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89"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89"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0"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0"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0"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0"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0"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bl>
    <w:p w:rsidR="003F4D9C" w:rsidRDefault="003F4D9C" w:rsidP="00137073"/>
    <w:p w:rsidR="003F4D9C" w:rsidRDefault="005F7FA0" w:rsidP="00137073">
      <w:pPr>
        <w:jc w:val="center"/>
      </w:pPr>
      <w:r>
        <w:rPr>
          <w:rFonts w:hint="eastAsia"/>
        </w:rPr>
        <w:t>表</w:t>
      </w:r>
      <w:r>
        <w:rPr>
          <w:rFonts w:hint="eastAsia"/>
        </w:rPr>
        <w:t xml:space="preserve">5-15 </w:t>
      </w:r>
      <w:r w:rsidR="003F4D9C">
        <w:rPr>
          <w:rFonts w:hint="eastAsia"/>
        </w:rPr>
        <w:t>主观句识别模式表</w:t>
      </w:r>
      <w:r w:rsidR="003F4D9C">
        <w:rPr>
          <w:rFonts w:hint="eastAsia"/>
        </w:rPr>
        <w:t>(patterns)</w:t>
      </w:r>
    </w:p>
    <w:tbl>
      <w:tblPr>
        <w:tblStyle w:val="11"/>
        <w:tblW w:w="0" w:type="auto"/>
        <w:tblLook w:val="04A0" w:firstRow="1" w:lastRow="0" w:firstColumn="1" w:lastColumn="0" w:noHBand="0" w:noVBand="1"/>
      </w:tblPr>
      <w:tblGrid>
        <w:gridCol w:w="794"/>
        <w:gridCol w:w="1057"/>
        <w:gridCol w:w="1038"/>
        <w:gridCol w:w="792"/>
        <w:gridCol w:w="792"/>
        <w:gridCol w:w="793"/>
        <w:gridCol w:w="793"/>
        <w:gridCol w:w="793"/>
        <w:gridCol w:w="793"/>
        <w:gridCol w:w="793"/>
      </w:tblGrid>
      <w:tr w:rsidR="003F4D9C" w:rsidTr="000867D7">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794"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057"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38"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92"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92"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9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9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9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9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9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3F4D9C" w:rsidTr="000867D7">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794"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5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I</w:t>
            </w:r>
            <w:r>
              <w:rPr>
                <w:rFonts w:ascii="宋体" w:hint="eastAsia"/>
                <w:color w:val="000000"/>
                <w:kern w:val="0"/>
                <w:sz w:val="18"/>
                <w:szCs w:val="18"/>
                <w:lang w:val="zh-CN"/>
              </w:rPr>
              <w:t>d</w:t>
            </w:r>
          </w:p>
        </w:tc>
        <w:tc>
          <w:tcPr>
            <w:tcW w:w="1038"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3F4D9C" w:rsidTr="000867D7">
        <w:trPr>
          <w:trHeight w:val="486"/>
        </w:trPr>
        <w:tc>
          <w:tcPr>
            <w:cnfStyle w:val="001000000000" w:firstRow="0" w:lastRow="0" w:firstColumn="1" w:lastColumn="0" w:oddVBand="0" w:evenVBand="0" w:oddHBand="0" w:evenHBand="0" w:firstRowFirstColumn="0" w:firstRowLastColumn="0" w:lastRowFirstColumn="0" w:lastRowLastColumn="0"/>
            <w:tcW w:w="794"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57"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P</w:t>
            </w:r>
            <w:r>
              <w:rPr>
                <w:rFonts w:ascii="宋体" w:hint="eastAsia"/>
                <w:color w:val="000000"/>
                <w:kern w:val="0"/>
                <w:sz w:val="18"/>
                <w:szCs w:val="18"/>
                <w:lang w:val="zh-CN"/>
              </w:rPr>
              <w:t>attern</w:t>
            </w:r>
          </w:p>
        </w:tc>
        <w:tc>
          <w:tcPr>
            <w:tcW w:w="1038"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92"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92"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bl>
    <w:p w:rsidR="003F4D9C" w:rsidRDefault="003F4D9C" w:rsidP="00137073"/>
    <w:p w:rsidR="003F4D9C" w:rsidRDefault="005F7FA0" w:rsidP="00137073">
      <w:pPr>
        <w:jc w:val="center"/>
        <w:rPr>
          <w:lang w:bidi="he-IL"/>
        </w:rPr>
      </w:pPr>
      <w:r>
        <w:rPr>
          <w:rFonts w:hint="eastAsia"/>
          <w:lang w:bidi="he-IL"/>
        </w:rPr>
        <w:t>表</w:t>
      </w:r>
      <w:r>
        <w:rPr>
          <w:rFonts w:hint="eastAsia"/>
          <w:lang w:bidi="he-IL"/>
        </w:rPr>
        <w:t xml:space="preserve">5-16 </w:t>
      </w:r>
      <w:r w:rsidR="003F4D9C">
        <w:rPr>
          <w:rFonts w:hint="eastAsia"/>
          <w:lang w:bidi="he-IL"/>
        </w:rPr>
        <w:t>比较词表（</w:t>
      </w:r>
      <w:r w:rsidR="003F4D9C">
        <w:rPr>
          <w:rFonts w:hint="eastAsia"/>
          <w:lang w:bidi="he-IL"/>
        </w:rPr>
        <w:t>compare_words</w:t>
      </w:r>
      <w:r w:rsidR="003F4D9C">
        <w:rPr>
          <w:rFonts w:hint="eastAsia"/>
          <w:lang w:bidi="he-IL"/>
        </w:rPr>
        <w:t>）</w:t>
      </w:r>
    </w:p>
    <w:tbl>
      <w:tblPr>
        <w:tblStyle w:val="11"/>
        <w:tblW w:w="0" w:type="auto"/>
        <w:tblLook w:val="04A0" w:firstRow="1" w:lastRow="0" w:firstColumn="1" w:lastColumn="0" w:noHBand="0" w:noVBand="1"/>
      </w:tblPr>
      <w:tblGrid>
        <w:gridCol w:w="795"/>
        <w:gridCol w:w="1058"/>
        <w:gridCol w:w="1039"/>
        <w:gridCol w:w="793"/>
        <w:gridCol w:w="793"/>
        <w:gridCol w:w="794"/>
        <w:gridCol w:w="794"/>
        <w:gridCol w:w="794"/>
        <w:gridCol w:w="794"/>
        <w:gridCol w:w="794"/>
      </w:tblGrid>
      <w:tr w:rsidR="003F4D9C" w:rsidTr="000867D7">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795"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058"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39"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9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9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94"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94"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94"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94"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94"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3F4D9C" w:rsidTr="000867D7">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795"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58"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I</w:t>
            </w:r>
            <w:r>
              <w:rPr>
                <w:rFonts w:ascii="宋体" w:hint="eastAsia"/>
                <w:color w:val="000000"/>
                <w:kern w:val="0"/>
                <w:sz w:val="18"/>
                <w:szCs w:val="18"/>
                <w:lang w:val="zh-CN"/>
              </w:rPr>
              <w:t>d号</w:t>
            </w:r>
          </w:p>
        </w:tc>
        <w:tc>
          <w:tcPr>
            <w:tcW w:w="1039"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3F4D9C" w:rsidTr="000867D7">
        <w:trPr>
          <w:trHeight w:val="480"/>
        </w:trPr>
        <w:tc>
          <w:tcPr>
            <w:cnfStyle w:val="001000000000" w:firstRow="0" w:lastRow="0" w:firstColumn="1" w:lastColumn="0" w:oddVBand="0" w:evenVBand="0" w:oddHBand="0" w:evenHBand="0" w:firstRowFirstColumn="0" w:firstRowLastColumn="0" w:lastRowFirstColumn="0" w:lastRowLastColumn="0"/>
            <w:tcW w:w="795"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58"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W</w:t>
            </w:r>
            <w:r>
              <w:rPr>
                <w:rFonts w:ascii="宋体" w:hint="eastAsia"/>
                <w:color w:val="000000"/>
                <w:kern w:val="0"/>
                <w:sz w:val="18"/>
                <w:szCs w:val="18"/>
                <w:lang w:val="zh-CN"/>
              </w:rPr>
              <w:t>ord</w:t>
            </w:r>
          </w:p>
        </w:tc>
        <w:tc>
          <w:tcPr>
            <w:tcW w:w="1039"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9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9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4"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4"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4"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4"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4"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r w:rsidR="003F4D9C" w:rsidTr="000867D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95" w:type="dxa"/>
            <w:vAlign w:val="center"/>
          </w:tcPr>
          <w:p w:rsidR="003F4D9C" w:rsidRPr="00752FE1" w:rsidRDefault="003F4D9C" w:rsidP="00137073">
            <w:pPr>
              <w:jc w:val="center"/>
              <w:rPr>
                <w:rFonts w:ascii="宋体"/>
                <w:b w:val="0"/>
                <w:bCs w:val="0"/>
                <w:color w:val="000000"/>
                <w:kern w:val="0"/>
                <w:sz w:val="18"/>
                <w:szCs w:val="18"/>
              </w:rPr>
            </w:pPr>
            <w:r>
              <w:rPr>
                <w:rFonts w:ascii="宋体" w:hint="eastAsia"/>
                <w:color w:val="000000"/>
                <w:kern w:val="0"/>
                <w:sz w:val="18"/>
                <w:szCs w:val="18"/>
              </w:rPr>
              <w:t>3</w:t>
            </w:r>
          </w:p>
        </w:tc>
        <w:tc>
          <w:tcPr>
            <w:tcW w:w="1058"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color w:val="000000"/>
                <w:kern w:val="0"/>
                <w:sz w:val="18"/>
                <w:szCs w:val="18"/>
                <w:lang w:val="zh-CN"/>
              </w:rPr>
              <w:t>P</w:t>
            </w:r>
            <w:r>
              <w:rPr>
                <w:rFonts w:ascii="宋体" w:hint="eastAsia"/>
                <w:color w:val="000000"/>
                <w:kern w:val="0"/>
                <w:sz w:val="18"/>
                <w:szCs w:val="18"/>
                <w:lang w:val="zh-CN"/>
              </w:rPr>
              <w:t>olarity</w:t>
            </w:r>
          </w:p>
        </w:tc>
        <w:tc>
          <w:tcPr>
            <w:tcW w:w="1039"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rPr>
              <w:t>10</w:t>
            </w:r>
          </w:p>
        </w:tc>
        <w:tc>
          <w:tcPr>
            <w:tcW w:w="79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hint="eastAsia"/>
                <w:color w:val="000000"/>
                <w:kern w:val="0"/>
                <w:sz w:val="18"/>
                <w:szCs w:val="18"/>
              </w:rPr>
              <w:t>√</w:t>
            </w: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r>
    </w:tbl>
    <w:p w:rsidR="003F4D9C" w:rsidRDefault="003F4D9C" w:rsidP="00137073">
      <w:pPr>
        <w:rPr>
          <w:lang w:bidi="he-IL"/>
        </w:rPr>
      </w:pPr>
    </w:p>
    <w:p w:rsidR="003F4D9C" w:rsidRDefault="005F7FA0" w:rsidP="00137073">
      <w:pPr>
        <w:jc w:val="center"/>
        <w:rPr>
          <w:lang w:bidi="he-IL"/>
        </w:rPr>
      </w:pPr>
      <w:r>
        <w:rPr>
          <w:rFonts w:hint="eastAsia"/>
          <w:lang w:bidi="he-IL"/>
        </w:rPr>
        <w:t>表</w:t>
      </w:r>
      <w:r>
        <w:rPr>
          <w:rFonts w:hint="eastAsia"/>
          <w:lang w:bidi="he-IL"/>
        </w:rPr>
        <w:t xml:space="preserve">5-17 </w:t>
      </w:r>
      <w:r w:rsidR="003F4D9C">
        <w:rPr>
          <w:rFonts w:hint="eastAsia"/>
          <w:lang w:bidi="he-IL"/>
        </w:rPr>
        <w:t>比较关键词表</w:t>
      </w:r>
      <w:r w:rsidR="003F4D9C">
        <w:rPr>
          <w:rFonts w:hint="eastAsia"/>
          <w:lang w:bidi="he-IL"/>
        </w:rPr>
        <w:t>(compare_keywords)</w:t>
      </w:r>
    </w:p>
    <w:tbl>
      <w:tblPr>
        <w:tblStyle w:val="11"/>
        <w:tblW w:w="0" w:type="auto"/>
        <w:tblLook w:val="04A0" w:firstRow="1" w:lastRow="0" w:firstColumn="1" w:lastColumn="0" w:noHBand="0" w:noVBand="1"/>
      </w:tblPr>
      <w:tblGrid>
        <w:gridCol w:w="798"/>
        <w:gridCol w:w="1061"/>
        <w:gridCol w:w="1042"/>
        <w:gridCol w:w="795"/>
        <w:gridCol w:w="795"/>
        <w:gridCol w:w="797"/>
        <w:gridCol w:w="797"/>
        <w:gridCol w:w="797"/>
        <w:gridCol w:w="797"/>
        <w:gridCol w:w="797"/>
      </w:tblGrid>
      <w:tr w:rsidR="003F4D9C" w:rsidTr="000867D7">
        <w:trPr>
          <w:cnfStyle w:val="100000000000" w:firstRow="1" w:lastRow="0" w:firstColumn="0" w:lastColumn="0" w:oddVBand="0" w:evenVBand="0" w:oddHBand="0"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798"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061"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42"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95"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95"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97"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97"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97"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97"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97"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3F4D9C" w:rsidTr="000867D7">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798"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061"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I</w:t>
            </w:r>
            <w:r>
              <w:rPr>
                <w:rFonts w:ascii="宋体" w:hint="eastAsia"/>
                <w:color w:val="000000"/>
                <w:kern w:val="0"/>
                <w:sz w:val="18"/>
                <w:szCs w:val="18"/>
                <w:lang w:val="zh-CN"/>
              </w:rPr>
              <w:t>d</w:t>
            </w:r>
          </w:p>
        </w:tc>
        <w:tc>
          <w:tcPr>
            <w:tcW w:w="104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9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9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3F4D9C" w:rsidTr="000867D7">
        <w:trPr>
          <w:trHeight w:val="489"/>
        </w:trPr>
        <w:tc>
          <w:tcPr>
            <w:cnfStyle w:val="001000000000" w:firstRow="0" w:lastRow="0" w:firstColumn="1" w:lastColumn="0" w:oddVBand="0" w:evenVBand="0" w:oddHBand="0" w:evenHBand="0" w:firstRowFirstColumn="0" w:firstRowLastColumn="0" w:lastRowFirstColumn="0" w:lastRowLastColumn="0"/>
            <w:tcW w:w="798"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61"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W</w:t>
            </w:r>
            <w:r>
              <w:rPr>
                <w:rFonts w:ascii="宋体" w:hint="eastAsia"/>
                <w:color w:val="000000"/>
                <w:kern w:val="0"/>
                <w:sz w:val="18"/>
                <w:szCs w:val="18"/>
                <w:lang w:val="zh-CN"/>
              </w:rPr>
              <w:t>ord</w:t>
            </w:r>
          </w:p>
        </w:tc>
        <w:tc>
          <w:tcPr>
            <w:tcW w:w="1042"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95"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95"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7"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7"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7"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7"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7"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bl>
    <w:p w:rsidR="003F4D9C" w:rsidRDefault="003F4D9C" w:rsidP="00137073">
      <w:pPr>
        <w:rPr>
          <w:lang w:bidi="he-IL"/>
        </w:rPr>
      </w:pPr>
    </w:p>
    <w:p w:rsidR="003F4D9C" w:rsidRDefault="005F7FA0" w:rsidP="00137073">
      <w:pPr>
        <w:jc w:val="center"/>
        <w:rPr>
          <w:lang w:bidi="he-IL"/>
        </w:rPr>
      </w:pPr>
      <w:r>
        <w:rPr>
          <w:rFonts w:hint="eastAsia"/>
          <w:lang w:bidi="he-IL"/>
        </w:rPr>
        <w:t>表</w:t>
      </w:r>
      <w:r>
        <w:rPr>
          <w:rFonts w:hint="eastAsia"/>
          <w:lang w:bidi="he-IL"/>
        </w:rPr>
        <w:t xml:space="preserve">5-18 </w:t>
      </w:r>
      <w:r w:rsidR="003F4D9C">
        <w:rPr>
          <w:rFonts w:hint="eastAsia"/>
          <w:lang w:bidi="he-IL"/>
        </w:rPr>
        <w:t>比较句规则表</w:t>
      </w:r>
      <w:r w:rsidR="003F4D9C">
        <w:rPr>
          <w:rFonts w:hint="eastAsia"/>
          <w:lang w:bidi="he-IL"/>
        </w:rPr>
        <w:t>(compare_rules)</w:t>
      </w:r>
    </w:p>
    <w:tbl>
      <w:tblPr>
        <w:tblStyle w:val="11"/>
        <w:tblW w:w="0" w:type="auto"/>
        <w:tblLook w:val="04A0" w:firstRow="1" w:lastRow="0" w:firstColumn="1" w:lastColumn="0" w:noHBand="0" w:noVBand="1"/>
      </w:tblPr>
      <w:tblGrid>
        <w:gridCol w:w="778"/>
        <w:gridCol w:w="1213"/>
        <w:gridCol w:w="1017"/>
        <w:gridCol w:w="776"/>
        <w:gridCol w:w="776"/>
        <w:gridCol w:w="777"/>
        <w:gridCol w:w="777"/>
        <w:gridCol w:w="777"/>
        <w:gridCol w:w="777"/>
        <w:gridCol w:w="777"/>
      </w:tblGrid>
      <w:tr w:rsidR="003F4D9C" w:rsidTr="000867D7">
        <w:trPr>
          <w:cnfStyle w:val="100000000000" w:firstRow="1" w:lastRow="0" w:firstColumn="0" w:lastColumn="0" w:oddVBand="0" w:evenVBand="0" w:oddHBand="0"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778"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213"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17"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76"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76"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77"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77"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77"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77"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77"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3F4D9C" w:rsidTr="000867D7">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778"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21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I</w:t>
            </w:r>
            <w:r>
              <w:rPr>
                <w:rFonts w:ascii="宋体" w:hint="eastAsia"/>
                <w:color w:val="000000"/>
                <w:kern w:val="0"/>
                <w:sz w:val="18"/>
                <w:szCs w:val="18"/>
                <w:lang w:val="zh-CN"/>
              </w:rPr>
              <w:t>d</w:t>
            </w:r>
          </w:p>
        </w:tc>
        <w:tc>
          <w:tcPr>
            <w:tcW w:w="101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76"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76"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7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7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7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7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7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3F4D9C" w:rsidTr="000867D7">
        <w:trPr>
          <w:trHeight w:val="471"/>
        </w:trPr>
        <w:tc>
          <w:tcPr>
            <w:cnfStyle w:val="001000000000" w:firstRow="0" w:lastRow="0" w:firstColumn="1" w:lastColumn="0" w:oddVBand="0" w:evenVBand="0" w:oddHBand="0" w:evenHBand="0" w:firstRowFirstColumn="0" w:firstRowLastColumn="0" w:lastRowFirstColumn="0" w:lastRowLastColumn="0"/>
            <w:tcW w:w="778"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213"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R</w:t>
            </w:r>
            <w:r>
              <w:rPr>
                <w:rFonts w:ascii="宋体" w:hint="eastAsia"/>
                <w:color w:val="000000"/>
                <w:kern w:val="0"/>
                <w:sz w:val="18"/>
                <w:szCs w:val="18"/>
                <w:lang w:val="zh-CN"/>
              </w:rPr>
              <w:t>ule</w:t>
            </w:r>
          </w:p>
        </w:tc>
        <w:tc>
          <w:tcPr>
            <w:tcW w:w="1017"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76"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76"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77"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77"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77"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77"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77"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r w:rsidR="003F4D9C" w:rsidTr="000867D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778" w:type="dxa"/>
            <w:vAlign w:val="center"/>
          </w:tcPr>
          <w:p w:rsidR="003F4D9C" w:rsidRPr="00752FE1" w:rsidRDefault="003F4D9C" w:rsidP="00137073">
            <w:pPr>
              <w:jc w:val="center"/>
              <w:rPr>
                <w:rFonts w:ascii="宋体"/>
                <w:b w:val="0"/>
                <w:bCs w:val="0"/>
                <w:color w:val="000000"/>
                <w:kern w:val="0"/>
                <w:sz w:val="18"/>
                <w:szCs w:val="18"/>
              </w:rPr>
            </w:pPr>
            <w:r>
              <w:rPr>
                <w:rFonts w:ascii="宋体" w:hint="eastAsia"/>
                <w:color w:val="000000"/>
                <w:kern w:val="0"/>
                <w:sz w:val="18"/>
                <w:szCs w:val="18"/>
              </w:rPr>
              <w:t>3</w:t>
            </w:r>
          </w:p>
        </w:tc>
        <w:tc>
          <w:tcPr>
            <w:tcW w:w="1213"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color w:val="000000"/>
                <w:kern w:val="0"/>
                <w:sz w:val="18"/>
                <w:szCs w:val="18"/>
                <w:lang w:val="zh-CN"/>
              </w:rPr>
              <w:t>C</w:t>
            </w:r>
            <w:r>
              <w:rPr>
                <w:rFonts w:ascii="宋体" w:hint="eastAsia"/>
                <w:color w:val="000000"/>
                <w:kern w:val="0"/>
                <w:sz w:val="18"/>
                <w:szCs w:val="18"/>
                <w:lang w:val="zh-CN"/>
              </w:rPr>
              <w:t>ategoryID</w:t>
            </w:r>
          </w:p>
        </w:tc>
        <w:tc>
          <w:tcPr>
            <w:tcW w:w="101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76"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rPr>
              <w:t>10</w:t>
            </w:r>
          </w:p>
        </w:tc>
        <w:tc>
          <w:tcPr>
            <w:tcW w:w="776"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7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7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7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hint="eastAsia"/>
                <w:color w:val="000000"/>
                <w:kern w:val="0"/>
                <w:sz w:val="18"/>
                <w:szCs w:val="18"/>
              </w:rPr>
              <w:t>√</w:t>
            </w:r>
          </w:p>
        </w:tc>
        <w:tc>
          <w:tcPr>
            <w:tcW w:w="77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77"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r>
    </w:tbl>
    <w:p w:rsidR="00B26BCF" w:rsidRDefault="00B26BCF" w:rsidP="00137073">
      <w:pPr>
        <w:rPr>
          <w:lang w:bidi="he-IL"/>
        </w:rPr>
      </w:pPr>
    </w:p>
    <w:p w:rsidR="003F4D9C" w:rsidRDefault="005F7FA0" w:rsidP="00137073">
      <w:pPr>
        <w:jc w:val="center"/>
        <w:rPr>
          <w:lang w:bidi="he-IL"/>
        </w:rPr>
      </w:pPr>
      <w:r>
        <w:rPr>
          <w:rFonts w:hint="eastAsia"/>
          <w:lang w:bidi="he-IL"/>
        </w:rPr>
        <w:t>表</w:t>
      </w:r>
      <w:r>
        <w:rPr>
          <w:rFonts w:hint="eastAsia"/>
          <w:lang w:bidi="he-IL"/>
        </w:rPr>
        <w:t xml:space="preserve">5-19 </w:t>
      </w:r>
      <w:r w:rsidR="003F4D9C">
        <w:rPr>
          <w:rFonts w:hint="eastAsia"/>
          <w:lang w:bidi="he-IL"/>
        </w:rPr>
        <w:t>比较对象表（</w:t>
      </w:r>
      <w:r w:rsidR="003F4D9C">
        <w:rPr>
          <w:rFonts w:hint="eastAsia"/>
          <w:lang w:bidi="he-IL"/>
        </w:rPr>
        <w:t>compare_objects</w:t>
      </w:r>
      <w:r w:rsidR="003F4D9C">
        <w:rPr>
          <w:rFonts w:hint="eastAsia"/>
          <w:lang w:bidi="he-IL"/>
        </w:rPr>
        <w:t>）</w:t>
      </w:r>
    </w:p>
    <w:tbl>
      <w:tblPr>
        <w:tblStyle w:val="11"/>
        <w:tblW w:w="0" w:type="auto"/>
        <w:tblLook w:val="04A0" w:firstRow="1" w:lastRow="0" w:firstColumn="1" w:lastColumn="0" w:noHBand="0" w:noVBand="1"/>
      </w:tblPr>
      <w:tblGrid>
        <w:gridCol w:w="793"/>
        <w:gridCol w:w="1055"/>
        <w:gridCol w:w="1036"/>
        <w:gridCol w:w="790"/>
        <w:gridCol w:w="790"/>
        <w:gridCol w:w="792"/>
        <w:gridCol w:w="792"/>
        <w:gridCol w:w="792"/>
        <w:gridCol w:w="792"/>
        <w:gridCol w:w="792"/>
      </w:tblGrid>
      <w:tr w:rsidR="003F4D9C" w:rsidTr="000867D7">
        <w:trPr>
          <w:cnfStyle w:val="100000000000" w:firstRow="1" w:lastRow="0" w:firstColumn="0" w:lastColumn="0" w:oddVBand="0" w:evenVBand="0" w:oddHBand="0"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793"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055"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36"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90"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90"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92"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92"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92"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92"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92"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3F4D9C" w:rsidTr="000867D7">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793"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lastRenderedPageBreak/>
              <w:t>1</w:t>
            </w:r>
          </w:p>
        </w:tc>
        <w:tc>
          <w:tcPr>
            <w:tcW w:w="105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I</w:t>
            </w:r>
            <w:r>
              <w:rPr>
                <w:rFonts w:ascii="宋体" w:hint="eastAsia"/>
                <w:color w:val="000000"/>
                <w:kern w:val="0"/>
                <w:sz w:val="18"/>
                <w:szCs w:val="18"/>
                <w:lang w:val="zh-CN"/>
              </w:rPr>
              <w:t>d</w:t>
            </w:r>
          </w:p>
        </w:tc>
        <w:tc>
          <w:tcPr>
            <w:tcW w:w="1036"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0"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90"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3F4D9C" w:rsidTr="000867D7">
        <w:trPr>
          <w:trHeight w:val="469"/>
        </w:trPr>
        <w:tc>
          <w:tcPr>
            <w:cnfStyle w:val="001000000000" w:firstRow="0" w:lastRow="0" w:firstColumn="1" w:lastColumn="0" w:oddVBand="0" w:evenVBand="0" w:oddHBand="0" w:evenHBand="0" w:firstRowFirstColumn="0" w:firstRowLastColumn="0" w:lastRowFirstColumn="0" w:lastRowLastColumn="0"/>
            <w:tcW w:w="793"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055"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W</w:t>
            </w:r>
            <w:r>
              <w:rPr>
                <w:rFonts w:ascii="宋体" w:hint="eastAsia"/>
                <w:color w:val="000000"/>
                <w:kern w:val="0"/>
                <w:sz w:val="18"/>
                <w:szCs w:val="18"/>
                <w:lang w:val="zh-CN"/>
              </w:rPr>
              <w:t>ord</w:t>
            </w:r>
          </w:p>
        </w:tc>
        <w:tc>
          <w:tcPr>
            <w:tcW w:w="1036"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90"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90"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2"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2"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2"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92"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92"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r w:rsidR="003F4D9C" w:rsidTr="000867D7">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793" w:type="dxa"/>
            <w:vAlign w:val="center"/>
          </w:tcPr>
          <w:p w:rsidR="003F4D9C" w:rsidRPr="00752FE1" w:rsidRDefault="003F4D9C" w:rsidP="00137073">
            <w:pPr>
              <w:jc w:val="center"/>
              <w:rPr>
                <w:rFonts w:ascii="宋体"/>
                <w:b w:val="0"/>
                <w:bCs w:val="0"/>
                <w:color w:val="000000"/>
                <w:kern w:val="0"/>
                <w:sz w:val="18"/>
                <w:szCs w:val="18"/>
              </w:rPr>
            </w:pPr>
            <w:r>
              <w:rPr>
                <w:rFonts w:ascii="宋体" w:hint="eastAsia"/>
                <w:color w:val="000000"/>
                <w:kern w:val="0"/>
                <w:sz w:val="18"/>
                <w:szCs w:val="18"/>
              </w:rPr>
              <w:t>3</w:t>
            </w:r>
          </w:p>
        </w:tc>
        <w:tc>
          <w:tcPr>
            <w:tcW w:w="105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color w:val="000000"/>
                <w:kern w:val="0"/>
                <w:sz w:val="18"/>
                <w:szCs w:val="18"/>
                <w:lang w:val="zh-CN"/>
              </w:rPr>
              <w:t>P</w:t>
            </w:r>
            <w:r>
              <w:rPr>
                <w:rFonts w:ascii="宋体" w:hint="eastAsia"/>
                <w:color w:val="000000"/>
                <w:kern w:val="0"/>
                <w:sz w:val="18"/>
                <w:szCs w:val="18"/>
                <w:lang w:val="zh-CN"/>
              </w:rPr>
              <w:t>olarity</w:t>
            </w:r>
          </w:p>
        </w:tc>
        <w:tc>
          <w:tcPr>
            <w:tcW w:w="1036"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90"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rPr>
              <w:t>10</w:t>
            </w:r>
          </w:p>
        </w:tc>
        <w:tc>
          <w:tcPr>
            <w:tcW w:w="790"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hint="eastAsia"/>
                <w:color w:val="000000"/>
                <w:kern w:val="0"/>
                <w:sz w:val="18"/>
                <w:szCs w:val="18"/>
              </w:rPr>
              <w:t>√</w:t>
            </w: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92"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r>
    </w:tbl>
    <w:p w:rsidR="003F4D9C" w:rsidRDefault="003F4D9C" w:rsidP="00137073">
      <w:pPr>
        <w:rPr>
          <w:lang w:bidi="he-IL"/>
        </w:rPr>
      </w:pPr>
    </w:p>
    <w:p w:rsidR="003F4D9C" w:rsidRDefault="005F7FA0" w:rsidP="00137073">
      <w:pPr>
        <w:jc w:val="center"/>
        <w:rPr>
          <w:lang w:bidi="he-IL"/>
        </w:rPr>
      </w:pPr>
      <w:r>
        <w:rPr>
          <w:rFonts w:hint="eastAsia"/>
          <w:lang w:bidi="he-IL"/>
        </w:rPr>
        <w:t>表</w:t>
      </w:r>
      <w:r>
        <w:rPr>
          <w:rFonts w:hint="eastAsia"/>
          <w:lang w:bidi="he-IL"/>
        </w:rPr>
        <w:t xml:space="preserve">5-20 </w:t>
      </w:r>
      <w:r w:rsidR="003F4D9C">
        <w:rPr>
          <w:rFonts w:hint="eastAsia"/>
          <w:lang w:bidi="he-IL"/>
        </w:rPr>
        <w:t>复合句规则表</w:t>
      </w:r>
    </w:p>
    <w:tbl>
      <w:tblPr>
        <w:tblStyle w:val="11"/>
        <w:tblW w:w="0" w:type="auto"/>
        <w:tblLook w:val="04A0" w:firstRow="1" w:lastRow="0" w:firstColumn="1" w:lastColumn="0" w:noHBand="0" w:noVBand="1"/>
      </w:tblPr>
      <w:tblGrid>
        <w:gridCol w:w="776"/>
        <w:gridCol w:w="1210"/>
        <w:gridCol w:w="1014"/>
        <w:gridCol w:w="774"/>
        <w:gridCol w:w="774"/>
        <w:gridCol w:w="775"/>
        <w:gridCol w:w="775"/>
        <w:gridCol w:w="775"/>
        <w:gridCol w:w="775"/>
        <w:gridCol w:w="775"/>
      </w:tblGrid>
      <w:tr w:rsidR="003F4D9C" w:rsidTr="000867D7">
        <w:trPr>
          <w:cnfStyle w:val="100000000000" w:firstRow="1" w:lastRow="0"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776"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1210"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1014"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74"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74"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75"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75"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75"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75"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775" w:type="dxa"/>
            <w:vAlign w:val="center"/>
          </w:tcPr>
          <w:p w:rsidR="003F4D9C" w:rsidRPr="00752FE1" w:rsidRDefault="003F4D9C" w:rsidP="00137073">
            <w:pPr>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3F4D9C" w:rsidTr="000867D7">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776"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1210"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I</w:t>
            </w:r>
            <w:r>
              <w:rPr>
                <w:rFonts w:ascii="宋体" w:hint="eastAsia"/>
                <w:color w:val="000000"/>
                <w:kern w:val="0"/>
                <w:sz w:val="18"/>
                <w:szCs w:val="18"/>
                <w:lang w:val="zh-CN"/>
              </w:rPr>
              <w:t>d</w:t>
            </w:r>
          </w:p>
        </w:tc>
        <w:tc>
          <w:tcPr>
            <w:tcW w:w="101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7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7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7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7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7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7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7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3F4D9C" w:rsidTr="000867D7">
        <w:trPr>
          <w:trHeight w:val="441"/>
        </w:trPr>
        <w:tc>
          <w:tcPr>
            <w:cnfStyle w:val="001000000000" w:firstRow="0" w:lastRow="0" w:firstColumn="1" w:lastColumn="0" w:oddVBand="0" w:evenVBand="0" w:oddHBand="0" w:evenHBand="0" w:firstRowFirstColumn="0" w:firstRowLastColumn="0" w:lastRowFirstColumn="0" w:lastRowLastColumn="0"/>
            <w:tcW w:w="776" w:type="dxa"/>
            <w:vAlign w:val="center"/>
          </w:tcPr>
          <w:p w:rsidR="003F4D9C" w:rsidRPr="00752FE1" w:rsidRDefault="003F4D9C" w:rsidP="00137073">
            <w:pPr>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1210"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R</w:t>
            </w:r>
            <w:r>
              <w:rPr>
                <w:rFonts w:ascii="宋体" w:hint="eastAsia"/>
                <w:color w:val="000000"/>
                <w:kern w:val="0"/>
                <w:sz w:val="18"/>
                <w:szCs w:val="18"/>
                <w:lang w:val="zh-CN"/>
              </w:rPr>
              <w:t>ule</w:t>
            </w:r>
          </w:p>
        </w:tc>
        <w:tc>
          <w:tcPr>
            <w:tcW w:w="1014"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74"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74"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75"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75"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75"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75"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75" w:type="dxa"/>
            <w:vAlign w:val="center"/>
          </w:tcPr>
          <w:p w:rsidR="003F4D9C" w:rsidRPr="00752FE1" w:rsidRDefault="003F4D9C" w:rsidP="00137073">
            <w:pPr>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r w:rsidR="003F4D9C" w:rsidTr="000867D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776" w:type="dxa"/>
            <w:vAlign w:val="center"/>
          </w:tcPr>
          <w:p w:rsidR="003F4D9C" w:rsidRPr="00752FE1" w:rsidRDefault="003F4D9C" w:rsidP="00137073">
            <w:pPr>
              <w:jc w:val="center"/>
              <w:rPr>
                <w:rFonts w:ascii="宋体"/>
                <w:b w:val="0"/>
                <w:bCs w:val="0"/>
                <w:color w:val="000000"/>
                <w:kern w:val="0"/>
                <w:sz w:val="18"/>
                <w:szCs w:val="18"/>
              </w:rPr>
            </w:pPr>
            <w:r>
              <w:rPr>
                <w:rFonts w:ascii="宋体" w:hint="eastAsia"/>
                <w:color w:val="000000"/>
                <w:kern w:val="0"/>
                <w:sz w:val="18"/>
                <w:szCs w:val="18"/>
              </w:rPr>
              <w:t>3</w:t>
            </w:r>
          </w:p>
        </w:tc>
        <w:tc>
          <w:tcPr>
            <w:tcW w:w="1210"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color w:val="000000"/>
                <w:kern w:val="0"/>
                <w:sz w:val="18"/>
                <w:szCs w:val="18"/>
                <w:lang w:val="zh-CN"/>
              </w:rPr>
              <w:t>C</w:t>
            </w:r>
            <w:r>
              <w:rPr>
                <w:rFonts w:ascii="宋体" w:hint="eastAsia"/>
                <w:color w:val="000000"/>
                <w:kern w:val="0"/>
                <w:sz w:val="18"/>
                <w:szCs w:val="18"/>
                <w:lang w:val="zh-CN"/>
              </w:rPr>
              <w:t>ategoryID</w:t>
            </w:r>
          </w:p>
        </w:tc>
        <w:tc>
          <w:tcPr>
            <w:tcW w:w="101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7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rPr>
              <w:t>10</w:t>
            </w:r>
          </w:p>
        </w:tc>
        <w:tc>
          <w:tcPr>
            <w:tcW w:w="774"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7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7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7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hint="eastAsia"/>
                <w:color w:val="000000"/>
                <w:kern w:val="0"/>
                <w:sz w:val="18"/>
                <w:szCs w:val="18"/>
              </w:rPr>
              <w:t>√</w:t>
            </w:r>
          </w:p>
        </w:tc>
        <w:tc>
          <w:tcPr>
            <w:tcW w:w="77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75" w:type="dxa"/>
            <w:vAlign w:val="center"/>
          </w:tcPr>
          <w:p w:rsidR="003F4D9C" w:rsidRPr="00752FE1" w:rsidRDefault="003F4D9C" w:rsidP="00137073">
            <w:pPr>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r>
    </w:tbl>
    <w:p w:rsidR="00CD029B" w:rsidRDefault="00CD029B" w:rsidP="00137073">
      <w:pPr>
        <w:pStyle w:val="4"/>
        <w:numPr>
          <w:ilvl w:val="3"/>
          <w:numId w:val="3"/>
        </w:numPr>
        <w:spacing w:line="360" w:lineRule="auto"/>
      </w:pPr>
      <w:bookmarkStart w:id="66" w:name="_Toc316718990"/>
      <w:r>
        <w:rPr>
          <w:rFonts w:hint="eastAsia"/>
        </w:rPr>
        <w:t>数据结构</w:t>
      </w:r>
      <w:bookmarkEnd w:id="66"/>
    </w:p>
    <w:p w:rsidR="00CD029B" w:rsidRPr="00CD029B" w:rsidRDefault="00CD029B" w:rsidP="00137073">
      <w:pPr>
        <w:pStyle w:val="a9"/>
        <w:numPr>
          <w:ilvl w:val="0"/>
          <w:numId w:val="26"/>
        </w:numPr>
        <w:ind w:firstLineChars="0"/>
        <w:rPr>
          <w:b/>
          <w:szCs w:val="21"/>
        </w:rPr>
      </w:pPr>
      <w:r w:rsidRPr="00CD029B">
        <w:rPr>
          <w:rFonts w:hint="eastAsia"/>
          <w:b/>
          <w:szCs w:val="21"/>
        </w:rPr>
        <w:t>句法路径的步</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kern w:val="0"/>
          <w:szCs w:val="21"/>
          <w:highlight w:val="lightGray"/>
        </w:rPr>
        <w:t>Step</w:t>
      </w:r>
      <w:r w:rsidRPr="00CD029B">
        <w:rPr>
          <w:rFonts w:ascii="Courier New" w:hAnsi="Courier New" w:cs="Courier New"/>
          <w:kern w:val="0"/>
          <w:szCs w:val="21"/>
        </w:rPr>
        <w:t xml:space="preserve"> {</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kern w:val="0"/>
          <w:szCs w:val="21"/>
        </w:rPr>
        <w:t>String dir; //</w:t>
      </w:r>
      <w:r w:rsidRPr="00CD029B">
        <w:rPr>
          <w:rFonts w:ascii="Courier New" w:hAnsi="Courier New" w:cs="Courier New"/>
          <w:kern w:val="0"/>
          <w:szCs w:val="21"/>
        </w:rPr>
        <w:t>表示节点类型、向上向下</w:t>
      </w:r>
      <w:r w:rsidRPr="00CD029B">
        <w:rPr>
          <w:rFonts w:ascii="Courier New" w:hAnsi="Courier New" w:cs="Courier New"/>
          <w:kern w:val="0"/>
          <w:szCs w:val="21"/>
        </w:rPr>
        <w:t xml:space="preserve"> </w:t>
      </w:r>
    </w:p>
    <w:p w:rsidR="00CD029B" w:rsidRPr="00CD029B" w:rsidRDefault="00CD029B" w:rsidP="00137073">
      <w:pPr>
        <w:pStyle w:val="a9"/>
        <w:ind w:left="420" w:firstLineChars="0" w:firstLine="0"/>
        <w:rPr>
          <w:kern w:val="0"/>
          <w:szCs w:val="21"/>
        </w:rPr>
      </w:pPr>
      <w:r w:rsidRPr="00CD029B">
        <w:rPr>
          <w:kern w:val="0"/>
          <w:szCs w:val="21"/>
        </w:rPr>
        <w:t>String value; //</w:t>
      </w:r>
      <w:r w:rsidRPr="00CD029B">
        <w:rPr>
          <w:kern w:val="0"/>
          <w:szCs w:val="21"/>
        </w:rPr>
        <w:t>节点的词性值</w:t>
      </w:r>
    </w:p>
    <w:p w:rsidR="00CD029B" w:rsidRPr="00CD029B" w:rsidRDefault="00CD029B" w:rsidP="00137073">
      <w:pPr>
        <w:pStyle w:val="a9"/>
        <w:ind w:left="420" w:firstLineChars="0" w:firstLine="0"/>
        <w:rPr>
          <w:kern w:val="0"/>
          <w:szCs w:val="21"/>
        </w:rPr>
      </w:pPr>
      <w:r w:rsidRPr="00CD029B">
        <w:rPr>
          <w:bCs/>
          <w:kern w:val="0"/>
          <w:szCs w:val="21"/>
        </w:rPr>
        <w:t>int</w:t>
      </w:r>
      <w:r w:rsidRPr="00CD029B">
        <w:rPr>
          <w:kern w:val="0"/>
          <w:szCs w:val="21"/>
        </w:rPr>
        <w:t xml:space="preserve"> id; //</w:t>
      </w:r>
      <w:r w:rsidRPr="00CD029B">
        <w:rPr>
          <w:kern w:val="0"/>
          <w:szCs w:val="21"/>
        </w:rPr>
        <w:t>依赖关系树节点编号</w:t>
      </w:r>
    </w:p>
    <w:p w:rsidR="00CD029B" w:rsidRPr="00CD029B" w:rsidRDefault="00CD029B" w:rsidP="00137073">
      <w:pPr>
        <w:pStyle w:val="a9"/>
        <w:ind w:left="420" w:firstLineChars="0" w:firstLine="0"/>
        <w:rPr>
          <w:rFonts w:ascii="Courier New" w:hAnsi="Courier New" w:cs="Courier New"/>
          <w:kern w:val="0"/>
          <w:szCs w:val="21"/>
        </w:rPr>
      </w:pPr>
      <w:r w:rsidRPr="00CD029B">
        <w:rPr>
          <w:rFonts w:hint="eastAsia"/>
          <w:kern w:val="0"/>
          <w:szCs w:val="21"/>
        </w:rPr>
        <w:t>}</w:t>
      </w:r>
      <w:r w:rsidRPr="00CD029B">
        <w:rPr>
          <w:rFonts w:hint="eastAsia"/>
          <w:kern w:val="0"/>
          <w:szCs w:val="21"/>
        </w:rPr>
        <w:t>；</w:t>
      </w:r>
    </w:p>
    <w:p w:rsidR="00CD029B" w:rsidRPr="00CD029B" w:rsidRDefault="00CD029B" w:rsidP="00137073">
      <w:pPr>
        <w:pStyle w:val="a9"/>
        <w:numPr>
          <w:ilvl w:val="0"/>
          <w:numId w:val="26"/>
        </w:numPr>
        <w:ind w:firstLineChars="0"/>
        <w:rPr>
          <w:b/>
          <w:szCs w:val="21"/>
          <w:lang w:bidi="he-IL"/>
        </w:rPr>
      </w:pPr>
      <w:r w:rsidRPr="00CD029B">
        <w:rPr>
          <w:b/>
          <w:szCs w:val="21"/>
        </w:rPr>
        <w:t>情感词基本数据结构类</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kern w:val="0"/>
          <w:szCs w:val="21"/>
        </w:rPr>
        <w:t>SentiNeg {</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kern w:val="0"/>
          <w:szCs w:val="21"/>
        </w:rPr>
        <w:t>String sentiment_word; //</w:t>
      </w:r>
      <w:r w:rsidRPr="00CD029B">
        <w:rPr>
          <w:rFonts w:ascii="Courier New" w:hAnsi="Courier New" w:cs="Courier New"/>
          <w:kern w:val="0"/>
          <w:szCs w:val="21"/>
        </w:rPr>
        <w:t>情感词</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bCs/>
          <w:kern w:val="0"/>
          <w:szCs w:val="21"/>
        </w:rPr>
        <w:t>int</w:t>
      </w:r>
      <w:r w:rsidRPr="00CD029B">
        <w:rPr>
          <w:rFonts w:ascii="Courier New" w:hAnsi="Courier New" w:cs="Courier New"/>
          <w:kern w:val="0"/>
          <w:szCs w:val="21"/>
        </w:rPr>
        <w:t xml:space="preserve"> polarity; //</w:t>
      </w:r>
      <w:r w:rsidRPr="00CD029B">
        <w:rPr>
          <w:rFonts w:ascii="Courier New" w:hAnsi="Courier New" w:cs="Courier New"/>
          <w:kern w:val="0"/>
          <w:szCs w:val="21"/>
        </w:rPr>
        <w:t>表示情感度正面、负面的权重度</w:t>
      </w:r>
      <w:r w:rsidRPr="00CD029B">
        <w:rPr>
          <w:rFonts w:ascii="Courier New" w:hAnsi="Courier New" w:cs="Courier New"/>
          <w:kern w:val="0"/>
          <w:szCs w:val="21"/>
        </w:rPr>
        <w:t>,</w:t>
      </w:r>
      <w:r w:rsidRPr="00CD029B">
        <w:rPr>
          <w:rFonts w:ascii="Courier New" w:hAnsi="Courier New" w:cs="Courier New"/>
          <w:kern w:val="0"/>
          <w:szCs w:val="21"/>
        </w:rPr>
        <w:t>只有</w:t>
      </w:r>
      <w:r w:rsidRPr="00CD029B">
        <w:rPr>
          <w:rFonts w:ascii="Courier New" w:hAnsi="Courier New" w:cs="Courier New"/>
          <w:kern w:val="0"/>
          <w:szCs w:val="21"/>
        </w:rPr>
        <w:t>+1</w:t>
      </w:r>
      <w:r w:rsidRPr="00CD029B">
        <w:rPr>
          <w:rFonts w:ascii="Courier New" w:hAnsi="Courier New" w:cs="Courier New"/>
          <w:kern w:val="0"/>
          <w:szCs w:val="21"/>
        </w:rPr>
        <w:t>、</w:t>
      </w:r>
      <w:r w:rsidRPr="00CD029B">
        <w:rPr>
          <w:rFonts w:ascii="Courier New" w:hAnsi="Courier New" w:cs="Courier New"/>
          <w:kern w:val="0"/>
          <w:szCs w:val="21"/>
        </w:rPr>
        <w:t>-1</w:t>
      </w:r>
    </w:p>
    <w:p w:rsidR="00CD029B" w:rsidRPr="00CD029B" w:rsidRDefault="00CD029B" w:rsidP="00137073">
      <w:pPr>
        <w:pStyle w:val="a9"/>
        <w:ind w:left="420" w:firstLineChars="0" w:firstLine="0"/>
        <w:rPr>
          <w:kern w:val="0"/>
          <w:szCs w:val="21"/>
        </w:rPr>
      </w:pPr>
      <w:r w:rsidRPr="00CD029B">
        <w:rPr>
          <w:bCs/>
          <w:kern w:val="0"/>
          <w:szCs w:val="21"/>
        </w:rPr>
        <w:t>int</w:t>
      </w:r>
      <w:r w:rsidRPr="00CD029B">
        <w:rPr>
          <w:kern w:val="0"/>
          <w:szCs w:val="21"/>
        </w:rPr>
        <w:t xml:space="preserve"> pos; //</w:t>
      </w:r>
      <w:r w:rsidRPr="00CD029B">
        <w:rPr>
          <w:kern w:val="0"/>
          <w:szCs w:val="21"/>
        </w:rPr>
        <w:t>表示情感词所在分句块中的位置</w:t>
      </w:r>
    </w:p>
    <w:p w:rsidR="00CD029B" w:rsidRPr="00CD029B" w:rsidRDefault="00CD029B" w:rsidP="00137073">
      <w:pPr>
        <w:pStyle w:val="a9"/>
        <w:ind w:left="420" w:firstLineChars="0" w:firstLine="0"/>
        <w:rPr>
          <w:kern w:val="0"/>
          <w:szCs w:val="21"/>
        </w:rPr>
      </w:pPr>
      <w:r w:rsidRPr="00CD029B">
        <w:rPr>
          <w:bCs/>
          <w:kern w:val="0"/>
          <w:szCs w:val="21"/>
        </w:rPr>
        <w:t>int</w:t>
      </w:r>
      <w:r w:rsidRPr="00CD029B">
        <w:rPr>
          <w:kern w:val="0"/>
          <w:szCs w:val="21"/>
        </w:rPr>
        <w:t xml:space="preserve"> power; //</w:t>
      </w:r>
      <w:r w:rsidRPr="00CD029B">
        <w:rPr>
          <w:kern w:val="0"/>
          <w:szCs w:val="21"/>
        </w:rPr>
        <w:t>表示情感词前后否定词的次数权重，一次以</w:t>
      </w:r>
      <w:r w:rsidRPr="00CD029B">
        <w:rPr>
          <w:kern w:val="0"/>
          <w:szCs w:val="21"/>
        </w:rPr>
        <w:t>1</w:t>
      </w:r>
      <w:r w:rsidRPr="00CD029B">
        <w:rPr>
          <w:kern w:val="0"/>
          <w:szCs w:val="21"/>
        </w:rPr>
        <w:t>递增，默认为</w:t>
      </w:r>
      <w:r w:rsidRPr="00CD029B">
        <w:rPr>
          <w:kern w:val="0"/>
          <w:szCs w:val="21"/>
        </w:rPr>
        <w:t>1</w:t>
      </w:r>
    </w:p>
    <w:p w:rsidR="00CD029B" w:rsidRPr="00CD029B" w:rsidRDefault="00CD029B" w:rsidP="00137073">
      <w:pPr>
        <w:pStyle w:val="a9"/>
        <w:ind w:left="420" w:firstLineChars="0" w:firstLine="0"/>
        <w:rPr>
          <w:kern w:val="0"/>
          <w:szCs w:val="21"/>
        </w:rPr>
      </w:pPr>
      <w:r w:rsidRPr="00CD029B">
        <w:rPr>
          <w:rFonts w:hint="eastAsia"/>
          <w:kern w:val="0"/>
          <w:szCs w:val="21"/>
        </w:rPr>
        <w:t>}</w:t>
      </w:r>
      <w:r w:rsidRPr="00CD029B">
        <w:rPr>
          <w:rFonts w:hint="eastAsia"/>
          <w:kern w:val="0"/>
          <w:szCs w:val="21"/>
        </w:rPr>
        <w:t>；</w:t>
      </w:r>
    </w:p>
    <w:p w:rsidR="00CD029B" w:rsidRPr="00CD029B" w:rsidRDefault="00CD029B" w:rsidP="00137073">
      <w:pPr>
        <w:pStyle w:val="a9"/>
        <w:numPr>
          <w:ilvl w:val="0"/>
          <w:numId w:val="26"/>
        </w:numPr>
        <w:ind w:firstLineChars="0"/>
        <w:rPr>
          <w:b/>
          <w:kern w:val="0"/>
          <w:szCs w:val="21"/>
        </w:rPr>
      </w:pPr>
      <w:r w:rsidRPr="00CD029B">
        <w:rPr>
          <w:rFonts w:ascii="Courier New" w:hAnsi="Courier New" w:cs="Courier New"/>
          <w:b/>
          <w:kern w:val="0"/>
          <w:szCs w:val="21"/>
        </w:rPr>
        <w:t>用作的标注的词的结构类</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kern w:val="0"/>
          <w:szCs w:val="21"/>
        </w:rPr>
        <w:lastRenderedPageBreak/>
        <w:t>Word {</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kern w:val="0"/>
          <w:szCs w:val="21"/>
        </w:rPr>
        <w:t>String srcWord; //</w:t>
      </w:r>
      <w:r w:rsidRPr="00CD029B">
        <w:rPr>
          <w:rFonts w:ascii="Courier New" w:hAnsi="Courier New" w:cs="Courier New"/>
          <w:kern w:val="0"/>
          <w:szCs w:val="21"/>
        </w:rPr>
        <w:t>词</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kern w:val="0"/>
          <w:szCs w:val="21"/>
        </w:rPr>
        <w:t>String tag; //</w:t>
      </w:r>
      <w:r w:rsidRPr="00CD029B">
        <w:rPr>
          <w:rFonts w:ascii="Courier New" w:hAnsi="Courier New" w:cs="Courier New"/>
          <w:kern w:val="0"/>
          <w:szCs w:val="21"/>
        </w:rPr>
        <w:t>标注</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hint="eastAsia"/>
          <w:kern w:val="0"/>
          <w:szCs w:val="21"/>
        </w:rPr>
        <w:t>}</w:t>
      </w:r>
      <w:r w:rsidRPr="00CD029B">
        <w:rPr>
          <w:rFonts w:ascii="Courier New" w:hAnsi="Courier New" w:cs="Courier New" w:hint="eastAsia"/>
          <w:kern w:val="0"/>
          <w:szCs w:val="21"/>
        </w:rPr>
        <w:t>；</w:t>
      </w:r>
    </w:p>
    <w:p w:rsidR="00CD029B" w:rsidRPr="00CD029B" w:rsidRDefault="00CD029B" w:rsidP="00137073">
      <w:pPr>
        <w:pStyle w:val="a9"/>
        <w:numPr>
          <w:ilvl w:val="0"/>
          <w:numId w:val="26"/>
        </w:numPr>
        <w:ind w:firstLineChars="0"/>
        <w:rPr>
          <w:rFonts w:ascii="Courier New" w:hAnsi="Courier New" w:cs="Courier New"/>
          <w:b/>
          <w:kern w:val="0"/>
          <w:szCs w:val="21"/>
        </w:rPr>
      </w:pPr>
      <w:r w:rsidRPr="00CD029B">
        <w:rPr>
          <w:rFonts w:ascii="Courier New" w:hAnsi="Courier New" w:cs="Courier New"/>
          <w:b/>
          <w:kern w:val="0"/>
          <w:szCs w:val="21"/>
        </w:rPr>
        <w:t>用作情感分析的情感度数据结构</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kern w:val="0"/>
          <w:szCs w:val="21"/>
        </w:rPr>
        <w:t>SentiResult {</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kern w:val="0"/>
          <w:szCs w:val="21"/>
        </w:rPr>
        <w:t>String topic; //</w:t>
      </w:r>
      <w:r w:rsidRPr="00CD029B">
        <w:rPr>
          <w:rFonts w:ascii="Courier New" w:hAnsi="Courier New" w:cs="Courier New"/>
          <w:kern w:val="0"/>
          <w:szCs w:val="21"/>
        </w:rPr>
        <w:t>主题词</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kern w:val="0"/>
          <w:szCs w:val="21"/>
        </w:rPr>
        <w:t>String sentiment_word; //</w:t>
      </w:r>
      <w:r w:rsidRPr="00CD029B">
        <w:rPr>
          <w:rFonts w:ascii="Courier New" w:hAnsi="Courier New" w:cs="Courier New"/>
          <w:kern w:val="0"/>
          <w:szCs w:val="21"/>
        </w:rPr>
        <w:t>情感词</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bCs/>
          <w:kern w:val="0"/>
          <w:szCs w:val="21"/>
        </w:rPr>
        <w:t>public</w:t>
      </w:r>
      <w:r w:rsidRPr="00CD029B">
        <w:rPr>
          <w:rFonts w:ascii="Courier New" w:hAnsi="Courier New" w:cs="Courier New"/>
          <w:kern w:val="0"/>
          <w:szCs w:val="21"/>
        </w:rPr>
        <w:t xml:space="preserve"> </w:t>
      </w:r>
      <w:r w:rsidRPr="00CD029B">
        <w:rPr>
          <w:rFonts w:ascii="Courier New" w:hAnsi="Courier New" w:cs="Courier New"/>
          <w:bCs/>
          <w:kern w:val="0"/>
          <w:szCs w:val="21"/>
        </w:rPr>
        <w:t>int</w:t>
      </w:r>
      <w:r w:rsidRPr="00CD029B">
        <w:rPr>
          <w:rFonts w:ascii="Courier New" w:hAnsi="Courier New" w:cs="Courier New"/>
          <w:kern w:val="0"/>
          <w:szCs w:val="21"/>
        </w:rPr>
        <w:t xml:space="preserve"> polarity; //</w:t>
      </w:r>
      <w:r w:rsidRPr="00CD029B">
        <w:rPr>
          <w:rFonts w:ascii="Courier New" w:hAnsi="Courier New" w:cs="Courier New"/>
          <w:kern w:val="0"/>
          <w:szCs w:val="21"/>
        </w:rPr>
        <w:t>表示情感度正面、负面的权重度</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hint="eastAsia"/>
          <w:kern w:val="0"/>
          <w:szCs w:val="21"/>
        </w:rPr>
        <w:t>}</w:t>
      </w:r>
      <w:r w:rsidRPr="00CD029B">
        <w:rPr>
          <w:rFonts w:ascii="Courier New" w:hAnsi="Courier New" w:cs="Courier New" w:hint="eastAsia"/>
          <w:kern w:val="0"/>
          <w:szCs w:val="21"/>
        </w:rPr>
        <w:t>；</w:t>
      </w:r>
    </w:p>
    <w:p w:rsidR="00CD029B" w:rsidRPr="00CD029B" w:rsidRDefault="00CD029B" w:rsidP="00137073">
      <w:pPr>
        <w:pStyle w:val="a9"/>
        <w:numPr>
          <w:ilvl w:val="0"/>
          <w:numId w:val="26"/>
        </w:numPr>
        <w:ind w:firstLineChars="0"/>
        <w:rPr>
          <w:rFonts w:ascii="Courier New" w:hAnsi="Courier New" w:cs="Courier New"/>
          <w:b/>
          <w:kern w:val="0"/>
          <w:szCs w:val="21"/>
        </w:rPr>
      </w:pPr>
      <w:r w:rsidRPr="00CD029B">
        <w:rPr>
          <w:rFonts w:ascii="Courier New" w:hAnsi="Courier New" w:cs="Courier New"/>
          <w:b/>
          <w:kern w:val="0"/>
          <w:szCs w:val="21"/>
        </w:rPr>
        <w:t>用作复杂句分析的数据结构类</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bCs/>
          <w:kern w:val="0"/>
          <w:szCs w:val="21"/>
        </w:rPr>
        <w:t>public</w:t>
      </w:r>
      <w:r w:rsidRPr="00CD029B">
        <w:rPr>
          <w:rFonts w:ascii="Courier New" w:hAnsi="Courier New" w:cs="Courier New"/>
          <w:kern w:val="0"/>
          <w:szCs w:val="21"/>
        </w:rPr>
        <w:t xml:space="preserve"> </w:t>
      </w:r>
      <w:r w:rsidRPr="00CD029B">
        <w:rPr>
          <w:rFonts w:ascii="Courier New" w:hAnsi="Courier New" w:cs="Courier New"/>
          <w:bCs/>
          <w:kern w:val="0"/>
          <w:szCs w:val="21"/>
        </w:rPr>
        <w:t>class</w:t>
      </w:r>
      <w:r w:rsidRPr="00CD029B">
        <w:rPr>
          <w:rFonts w:ascii="Courier New" w:hAnsi="Courier New" w:cs="Courier New"/>
          <w:kern w:val="0"/>
          <w:szCs w:val="21"/>
        </w:rPr>
        <w:t xml:space="preserve"> XMLResult {</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bCs/>
          <w:kern w:val="0"/>
          <w:szCs w:val="21"/>
        </w:rPr>
        <w:t>public</w:t>
      </w:r>
      <w:r w:rsidRPr="00CD029B">
        <w:rPr>
          <w:rFonts w:ascii="Courier New" w:hAnsi="Courier New" w:cs="Courier New"/>
          <w:kern w:val="0"/>
          <w:szCs w:val="21"/>
        </w:rPr>
        <w:t xml:space="preserve"> String rule; //</w:t>
      </w:r>
      <w:r w:rsidRPr="00CD029B">
        <w:rPr>
          <w:rFonts w:ascii="Courier New" w:hAnsi="Courier New" w:cs="Courier New"/>
          <w:kern w:val="0"/>
          <w:szCs w:val="21"/>
        </w:rPr>
        <w:t>规则</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bCs/>
          <w:kern w:val="0"/>
          <w:szCs w:val="21"/>
        </w:rPr>
        <w:t>public</w:t>
      </w:r>
      <w:r w:rsidRPr="00CD029B">
        <w:rPr>
          <w:rFonts w:ascii="Courier New" w:hAnsi="Courier New" w:cs="Courier New"/>
          <w:kern w:val="0"/>
          <w:szCs w:val="21"/>
        </w:rPr>
        <w:t xml:space="preserve"> </w:t>
      </w:r>
      <w:r w:rsidRPr="00CD029B">
        <w:rPr>
          <w:rFonts w:ascii="Courier New" w:hAnsi="Courier New" w:cs="Courier New"/>
          <w:bCs/>
          <w:kern w:val="0"/>
          <w:szCs w:val="21"/>
        </w:rPr>
        <w:t>int</w:t>
      </w:r>
      <w:r w:rsidRPr="00CD029B">
        <w:rPr>
          <w:rFonts w:ascii="Courier New" w:hAnsi="Courier New" w:cs="Courier New"/>
          <w:kern w:val="0"/>
          <w:szCs w:val="21"/>
        </w:rPr>
        <w:t xml:space="preserve"> </w:t>
      </w:r>
      <w:r w:rsidRPr="00CD029B">
        <w:rPr>
          <w:rFonts w:ascii="Courier New" w:hAnsi="Courier New" w:cs="Courier New"/>
          <w:kern w:val="0"/>
          <w:szCs w:val="21"/>
          <w:highlight w:val="yellow"/>
        </w:rPr>
        <w:t>type</w:t>
      </w:r>
      <w:r w:rsidRPr="00CD029B">
        <w:rPr>
          <w:rFonts w:ascii="Courier New" w:hAnsi="Courier New" w:cs="Courier New"/>
          <w:kern w:val="0"/>
          <w:szCs w:val="21"/>
        </w:rPr>
        <w:t>; //</w:t>
      </w:r>
      <w:r w:rsidRPr="00CD029B">
        <w:rPr>
          <w:rFonts w:ascii="Courier New" w:hAnsi="Courier New" w:cs="Courier New"/>
          <w:kern w:val="0"/>
          <w:szCs w:val="21"/>
        </w:rPr>
        <w:t>类型</w:t>
      </w:r>
    </w:p>
    <w:p w:rsidR="00CD029B" w:rsidRPr="00CD029B" w:rsidRDefault="00CD029B" w:rsidP="00137073">
      <w:pPr>
        <w:pStyle w:val="a9"/>
        <w:ind w:left="420" w:firstLineChars="0" w:firstLine="0"/>
        <w:rPr>
          <w:szCs w:val="21"/>
        </w:rPr>
      </w:pPr>
      <w:r w:rsidRPr="00CD029B">
        <w:rPr>
          <w:rFonts w:ascii="Courier New" w:hAnsi="Courier New" w:cs="Courier New"/>
          <w:kern w:val="0"/>
          <w:szCs w:val="21"/>
        </w:rPr>
        <w:t>}</w:t>
      </w:r>
    </w:p>
    <w:p w:rsidR="00CD029B" w:rsidRPr="00CD029B" w:rsidRDefault="00CD029B" w:rsidP="00137073">
      <w:pPr>
        <w:pStyle w:val="a9"/>
        <w:numPr>
          <w:ilvl w:val="0"/>
          <w:numId w:val="26"/>
        </w:numPr>
        <w:ind w:firstLineChars="0"/>
        <w:rPr>
          <w:rFonts w:ascii="Courier New" w:hAnsi="Courier New" w:cs="Courier New"/>
          <w:b/>
          <w:kern w:val="0"/>
          <w:szCs w:val="21"/>
        </w:rPr>
      </w:pPr>
      <w:r w:rsidRPr="00CD029B">
        <w:rPr>
          <w:rFonts w:ascii="Courier New" w:hAnsi="Courier New" w:cs="Courier New"/>
          <w:b/>
          <w:kern w:val="0"/>
          <w:szCs w:val="21"/>
        </w:rPr>
        <w:t>用作比较句识别</w:t>
      </w:r>
      <w:r w:rsidRPr="00CD029B">
        <w:rPr>
          <w:rFonts w:ascii="Courier New" w:hAnsi="Courier New" w:cs="Courier New" w:hint="eastAsia"/>
          <w:b/>
          <w:kern w:val="0"/>
          <w:szCs w:val="21"/>
        </w:rPr>
        <w:t>SVM</w:t>
      </w:r>
      <w:r w:rsidRPr="00CD029B">
        <w:rPr>
          <w:rFonts w:ascii="Courier New" w:hAnsi="Courier New" w:cs="Courier New" w:hint="eastAsia"/>
          <w:b/>
          <w:kern w:val="0"/>
          <w:szCs w:val="21"/>
        </w:rPr>
        <w:t>模型</w:t>
      </w:r>
      <w:r w:rsidRPr="00CD029B">
        <w:rPr>
          <w:rFonts w:ascii="Courier New" w:hAnsi="Courier New" w:cs="Courier New"/>
          <w:b/>
          <w:kern w:val="0"/>
          <w:szCs w:val="21"/>
        </w:rPr>
        <w:t>的数据结构类</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bCs/>
          <w:kern w:val="0"/>
          <w:szCs w:val="21"/>
        </w:rPr>
        <w:t>public</w:t>
      </w:r>
      <w:r w:rsidRPr="00CD029B">
        <w:rPr>
          <w:rFonts w:ascii="Courier New" w:hAnsi="Courier New" w:cs="Courier New"/>
          <w:kern w:val="0"/>
          <w:szCs w:val="21"/>
        </w:rPr>
        <w:t xml:space="preserve"> </w:t>
      </w:r>
      <w:r w:rsidRPr="00CD029B">
        <w:rPr>
          <w:rFonts w:ascii="Courier New" w:hAnsi="Courier New" w:cs="Courier New"/>
          <w:bCs/>
          <w:kern w:val="0"/>
          <w:szCs w:val="21"/>
        </w:rPr>
        <w:t>class</w:t>
      </w:r>
      <w:r w:rsidRPr="00CD029B">
        <w:rPr>
          <w:rFonts w:ascii="Courier New" w:hAnsi="Courier New" w:cs="Courier New"/>
          <w:kern w:val="0"/>
          <w:szCs w:val="21"/>
        </w:rPr>
        <w:t xml:space="preserve"> SVMResult {</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bCs/>
          <w:kern w:val="0"/>
          <w:szCs w:val="21"/>
        </w:rPr>
        <w:t>public</w:t>
      </w:r>
      <w:r w:rsidRPr="00CD029B">
        <w:rPr>
          <w:rFonts w:ascii="Courier New" w:hAnsi="Courier New" w:cs="Courier New"/>
          <w:kern w:val="0"/>
          <w:szCs w:val="21"/>
        </w:rPr>
        <w:t xml:space="preserve"> String keyword; //</w:t>
      </w:r>
      <w:r w:rsidRPr="00CD029B">
        <w:rPr>
          <w:rFonts w:ascii="Courier New" w:hAnsi="Courier New" w:cs="Courier New"/>
          <w:kern w:val="0"/>
          <w:szCs w:val="21"/>
        </w:rPr>
        <w:t>关键词</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bCs/>
          <w:kern w:val="0"/>
          <w:szCs w:val="21"/>
        </w:rPr>
        <w:t>public</w:t>
      </w:r>
      <w:r w:rsidRPr="00CD029B">
        <w:rPr>
          <w:rFonts w:ascii="Courier New" w:hAnsi="Courier New" w:cs="Courier New"/>
          <w:kern w:val="0"/>
          <w:szCs w:val="21"/>
        </w:rPr>
        <w:t xml:space="preserve"> </w:t>
      </w:r>
      <w:r w:rsidRPr="00CD029B">
        <w:rPr>
          <w:rFonts w:ascii="Courier New" w:hAnsi="Courier New" w:cs="Courier New"/>
          <w:bCs/>
          <w:kern w:val="0"/>
          <w:szCs w:val="21"/>
        </w:rPr>
        <w:t>boolean</w:t>
      </w:r>
      <w:r w:rsidRPr="00CD029B">
        <w:rPr>
          <w:rFonts w:ascii="Courier New" w:hAnsi="Courier New" w:cs="Courier New"/>
          <w:kern w:val="0"/>
          <w:szCs w:val="21"/>
        </w:rPr>
        <w:t xml:space="preserve"> iscomp; //</w:t>
      </w:r>
      <w:r w:rsidRPr="00CD029B">
        <w:rPr>
          <w:rFonts w:ascii="Courier New" w:hAnsi="Courier New" w:cs="Courier New"/>
          <w:kern w:val="0"/>
          <w:szCs w:val="21"/>
        </w:rPr>
        <w:t>是否比较句</w:t>
      </w:r>
    </w:p>
    <w:p w:rsidR="00CD029B" w:rsidRPr="00CD029B" w:rsidRDefault="00CD029B" w:rsidP="00137073">
      <w:pPr>
        <w:pStyle w:val="a9"/>
        <w:ind w:left="420" w:firstLineChars="0" w:firstLine="0"/>
        <w:rPr>
          <w:szCs w:val="21"/>
        </w:rPr>
      </w:pPr>
      <w:r w:rsidRPr="00CD029B">
        <w:rPr>
          <w:rFonts w:ascii="Courier New" w:hAnsi="Courier New" w:cs="Courier New"/>
          <w:szCs w:val="21"/>
        </w:rPr>
        <w:t>}</w:t>
      </w:r>
    </w:p>
    <w:p w:rsidR="00CD029B" w:rsidRPr="00CD029B" w:rsidRDefault="00CD029B" w:rsidP="00137073">
      <w:pPr>
        <w:pStyle w:val="a9"/>
        <w:numPr>
          <w:ilvl w:val="0"/>
          <w:numId w:val="26"/>
        </w:numPr>
        <w:ind w:firstLineChars="0"/>
        <w:rPr>
          <w:b/>
          <w:szCs w:val="21"/>
        </w:rPr>
      </w:pPr>
      <w:r w:rsidRPr="00CD029B">
        <w:rPr>
          <w:b/>
          <w:kern w:val="0"/>
          <w:szCs w:val="21"/>
        </w:rPr>
        <w:t>用作</w:t>
      </w:r>
      <w:r w:rsidRPr="00CD029B">
        <w:rPr>
          <w:rFonts w:hint="eastAsia"/>
          <w:b/>
          <w:kern w:val="0"/>
          <w:szCs w:val="21"/>
        </w:rPr>
        <w:t>比较句识别简化模型</w:t>
      </w:r>
      <w:r w:rsidRPr="00CD029B">
        <w:rPr>
          <w:b/>
          <w:kern w:val="0"/>
          <w:szCs w:val="21"/>
        </w:rPr>
        <w:t>的数据结构类</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bCs/>
          <w:kern w:val="0"/>
          <w:szCs w:val="21"/>
        </w:rPr>
        <w:t>public</w:t>
      </w:r>
      <w:r w:rsidRPr="00CD029B">
        <w:rPr>
          <w:rFonts w:ascii="Courier New" w:hAnsi="Courier New" w:cs="Courier New"/>
          <w:kern w:val="0"/>
          <w:szCs w:val="21"/>
        </w:rPr>
        <w:t xml:space="preserve"> </w:t>
      </w:r>
      <w:r w:rsidRPr="00CD029B">
        <w:rPr>
          <w:rFonts w:ascii="Courier New" w:hAnsi="Courier New" w:cs="Courier New"/>
          <w:bCs/>
          <w:kern w:val="0"/>
          <w:szCs w:val="21"/>
        </w:rPr>
        <w:t>class</w:t>
      </w:r>
      <w:r w:rsidRPr="00CD029B">
        <w:rPr>
          <w:rFonts w:ascii="Courier New" w:hAnsi="Courier New" w:cs="Courier New"/>
          <w:kern w:val="0"/>
          <w:szCs w:val="21"/>
        </w:rPr>
        <w:t xml:space="preserve"> XMLResult {</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bCs/>
          <w:kern w:val="0"/>
          <w:szCs w:val="21"/>
        </w:rPr>
        <w:t>public</w:t>
      </w:r>
      <w:r w:rsidRPr="00CD029B">
        <w:rPr>
          <w:rFonts w:ascii="Courier New" w:hAnsi="Courier New" w:cs="Courier New"/>
          <w:kern w:val="0"/>
          <w:szCs w:val="21"/>
        </w:rPr>
        <w:t xml:space="preserve"> String rule; //</w:t>
      </w:r>
      <w:r w:rsidRPr="00CD029B">
        <w:rPr>
          <w:rFonts w:ascii="Courier New" w:hAnsi="Courier New" w:cs="Courier New"/>
          <w:kern w:val="0"/>
          <w:szCs w:val="21"/>
        </w:rPr>
        <w:t>规则</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bCs/>
          <w:kern w:val="0"/>
          <w:szCs w:val="21"/>
        </w:rPr>
        <w:t>public</w:t>
      </w:r>
      <w:r w:rsidRPr="00CD029B">
        <w:rPr>
          <w:rFonts w:ascii="Courier New" w:hAnsi="Courier New" w:cs="Courier New"/>
          <w:kern w:val="0"/>
          <w:szCs w:val="21"/>
        </w:rPr>
        <w:t xml:space="preserve"> </w:t>
      </w:r>
      <w:r w:rsidRPr="00CD029B">
        <w:rPr>
          <w:rFonts w:ascii="Courier New" w:hAnsi="Courier New" w:cs="Courier New"/>
          <w:bCs/>
          <w:kern w:val="0"/>
          <w:szCs w:val="21"/>
        </w:rPr>
        <w:t>int</w:t>
      </w:r>
      <w:r w:rsidRPr="00CD029B">
        <w:rPr>
          <w:rFonts w:ascii="Courier New" w:hAnsi="Courier New" w:cs="Courier New"/>
          <w:kern w:val="0"/>
          <w:szCs w:val="21"/>
        </w:rPr>
        <w:t xml:space="preserve"> </w:t>
      </w:r>
      <w:r w:rsidRPr="00CD029B">
        <w:rPr>
          <w:rFonts w:ascii="Courier New" w:hAnsi="Courier New" w:cs="Courier New"/>
          <w:kern w:val="0"/>
          <w:szCs w:val="21"/>
          <w:highlight w:val="yellow"/>
        </w:rPr>
        <w:t>type</w:t>
      </w:r>
      <w:r w:rsidRPr="00CD029B">
        <w:rPr>
          <w:rFonts w:ascii="Courier New" w:hAnsi="Courier New" w:cs="Courier New"/>
          <w:kern w:val="0"/>
          <w:szCs w:val="21"/>
        </w:rPr>
        <w:t>; //</w:t>
      </w:r>
      <w:r w:rsidRPr="00CD029B">
        <w:rPr>
          <w:rFonts w:ascii="Courier New" w:hAnsi="Courier New" w:cs="Courier New"/>
          <w:kern w:val="0"/>
          <w:szCs w:val="21"/>
        </w:rPr>
        <w:t>类型</w:t>
      </w:r>
    </w:p>
    <w:p w:rsidR="00CD029B" w:rsidRPr="00CD029B" w:rsidRDefault="00CD029B" w:rsidP="00137073">
      <w:pPr>
        <w:pStyle w:val="a9"/>
        <w:ind w:left="420" w:firstLineChars="0" w:firstLine="0"/>
        <w:rPr>
          <w:rFonts w:ascii="Courier New" w:hAnsi="Courier New" w:cs="Courier New"/>
          <w:kern w:val="0"/>
          <w:szCs w:val="21"/>
        </w:rPr>
      </w:pPr>
      <w:r w:rsidRPr="00CD029B">
        <w:rPr>
          <w:rFonts w:ascii="Courier New" w:hAnsi="Courier New" w:cs="Courier New"/>
          <w:kern w:val="0"/>
          <w:szCs w:val="21"/>
        </w:rPr>
        <w:t>}</w:t>
      </w:r>
    </w:p>
    <w:p w:rsidR="00207C62" w:rsidRDefault="00207C62" w:rsidP="007F54EA">
      <w:pPr>
        <w:pStyle w:val="3"/>
        <w:numPr>
          <w:ilvl w:val="2"/>
          <w:numId w:val="3"/>
        </w:numPr>
        <w:spacing w:beforeLines="50" w:before="156" w:afterLines="50" w:after="156" w:line="360" w:lineRule="auto"/>
      </w:pPr>
      <w:bookmarkStart w:id="67" w:name="_Toc316718991"/>
      <w:r>
        <w:rPr>
          <w:rFonts w:hint="eastAsia"/>
        </w:rPr>
        <w:t>数据结构与程序的关系</w:t>
      </w:r>
      <w:bookmarkEnd w:id="67"/>
    </w:p>
    <w:p w:rsidR="003F4D9C" w:rsidRPr="009A5E01" w:rsidRDefault="003F4D9C" w:rsidP="00137073">
      <w:pPr>
        <w:ind w:firstLine="420"/>
      </w:pPr>
      <w:r>
        <w:rPr>
          <w:rFonts w:hint="eastAsia"/>
        </w:rPr>
        <w:t>数据结构与程序是软件的重要组成部分，程序的正确执行依赖于合理的数据结构</w:t>
      </w:r>
    </w:p>
    <w:p w:rsidR="00207C62" w:rsidRDefault="00207C62" w:rsidP="007F54EA">
      <w:pPr>
        <w:pStyle w:val="2"/>
        <w:numPr>
          <w:ilvl w:val="1"/>
          <w:numId w:val="3"/>
        </w:numPr>
        <w:spacing w:beforeLines="50" w:before="156" w:afterLines="50" w:after="156" w:line="360" w:lineRule="auto"/>
      </w:pPr>
      <w:bookmarkStart w:id="68" w:name="_Toc316718992"/>
      <w:r>
        <w:rPr>
          <w:rFonts w:hint="eastAsia"/>
        </w:rPr>
        <w:lastRenderedPageBreak/>
        <w:t>运行</w:t>
      </w:r>
      <w:r w:rsidR="009C0DF1">
        <w:rPr>
          <w:rFonts w:hint="eastAsia"/>
        </w:rPr>
        <w:t>模块的组合</w:t>
      </w:r>
      <w:bookmarkEnd w:id="68"/>
    </w:p>
    <w:p w:rsidR="003F4D9C" w:rsidRPr="009A5E01" w:rsidRDefault="003F4D9C" w:rsidP="00137073">
      <w:pPr>
        <w:ind w:firstLine="420"/>
      </w:pPr>
      <w:r>
        <w:rPr>
          <w:rFonts w:hint="eastAsia"/>
        </w:rPr>
        <w:t>本程序模块之间相对独立，程序的可移植性好。各模块之间主要以传递数据项的引用来实现模块之间的合作和数据共享。</w:t>
      </w:r>
    </w:p>
    <w:p w:rsidR="00207C62" w:rsidRDefault="00207C62" w:rsidP="007F54EA">
      <w:pPr>
        <w:pStyle w:val="2"/>
        <w:numPr>
          <w:ilvl w:val="1"/>
          <w:numId w:val="3"/>
        </w:numPr>
        <w:spacing w:beforeLines="50" w:before="156" w:afterLines="50" w:after="156" w:line="360" w:lineRule="auto"/>
      </w:pPr>
      <w:bookmarkStart w:id="69" w:name="_Toc316718993"/>
      <w:r w:rsidRPr="0010105F">
        <w:rPr>
          <w:rFonts w:hint="eastAsia"/>
        </w:rPr>
        <w:t>出错处理设计</w:t>
      </w:r>
      <w:bookmarkEnd w:id="69"/>
    </w:p>
    <w:p w:rsidR="00207C62" w:rsidRDefault="00207C62" w:rsidP="007F54EA">
      <w:pPr>
        <w:pStyle w:val="3"/>
        <w:numPr>
          <w:ilvl w:val="2"/>
          <w:numId w:val="3"/>
        </w:numPr>
        <w:spacing w:beforeLines="50" w:before="156" w:afterLines="50" w:after="156" w:line="360" w:lineRule="auto"/>
      </w:pPr>
      <w:bookmarkStart w:id="70" w:name="_Toc316718994"/>
      <w:r>
        <w:rPr>
          <w:rFonts w:hint="eastAsia"/>
        </w:rPr>
        <w:t>出错输出信息</w:t>
      </w:r>
      <w:bookmarkEnd w:id="70"/>
    </w:p>
    <w:p w:rsidR="003F4D9C" w:rsidRDefault="003F4D9C" w:rsidP="00137073">
      <w:pPr>
        <w:ind w:firstLine="420"/>
      </w:pPr>
      <w:r>
        <w:rPr>
          <w:rFonts w:hint="eastAsia"/>
        </w:rPr>
        <w:t>本程序多处采用了异常处理的机制，当遇到异常时不但能及时的处理，保证程序的安全性和稳定性，而且各种出错信息能通过控制台打印，及时的告诉用户出错的原因及解决的办法，使用户以后能够减少错误的发生。程序的大部分地方还采取了出错保护，如输入内容的长度和类型等减少了用户出错的可能。</w:t>
      </w:r>
    </w:p>
    <w:p w:rsidR="00207C62" w:rsidRDefault="00207C62" w:rsidP="007F54EA">
      <w:pPr>
        <w:pStyle w:val="3"/>
        <w:numPr>
          <w:ilvl w:val="2"/>
          <w:numId w:val="3"/>
        </w:numPr>
        <w:spacing w:beforeLines="50" w:before="156" w:afterLines="50" w:after="156" w:line="360" w:lineRule="auto"/>
      </w:pPr>
      <w:bookmarkStart w:id="71" w:name="_Toc316718995"/>
      <w:r>
        <w:rPr>
          <w:rFonts w:hint="eastAsia"/>
        </w:rPr>
        <w:t>出错处理对策</w:t>
      </w:r>
      <w:bookmarkEnd w:id="71"/>
    </w:p>
    <w:p w:rsidR="003F4D9C" w:rsidRDefault="003F4D9C" w:rsidP="00137073">
      <w:pPr>
        <w:ind w:firstLine="420"/>
      </w:pPr>
      <w:r>
        <w:rPr>
          <w:rFonts w:hint="eastAsia"/>
        </w:rPr>
        <w:t>我们对于本程序的几种可能的错误进行了分析，分别进行了不同的处理。</w:t>
      </w:r>
    </w:p>
    <w:p w:rsidR="003F4D9C" w:rsidRDefault="003F4D9C" w:rsidP="00137073">
      <w:r>
        <w:rPr>
          <w:rFonts w:hint="eastAsia"/>
        </w:rPr>
        <w:t>主要的错误可能有：</w:t>
      </w:r>
    </w:p>
    <w:p w:rsidR="003F4D9C" w:rsidRDefault="003F4D9C" w:rsidP="00137073">
      <w:pPr>
        <w:pStyle w:val="a9"/>
        <w:numPr>
          <w:ilvl w:val="0"/>
          <w:numId w:val="21"/>
        </w:numPr>
        <w:ind w:firstLineChars="0"/>
      </w:pPr>
      <w:r>
        <w:rPr>
          <w:rFonts w:hint="eastAsia"/>
        </w:rPr>
        <w:t>配置文件或相关文件如红黑词典等的导入错误：</w:t>
      </w:r>
    </w:p>
    <w:p w:rsidR="003F4D9C" w:rsidRDefault="003F4D9C" w:rsidP="00137073">
      <w:r>
        <w:rPr>
          <w:rFonts w:hint="eastAsia"/>
        </w:rPr>
        <w:tab/>
      </w:r>
      <w:r>
        <w:rPr>
          <w:rFonts w:hint="eastAsia"/>
        </w:rPr>
        <w:t>这类错误主要是目标文件路径错误引起的，需要在指定的存储路径中存放相关文件。</w:t>
      </w:r>
    </w:p>
    <w:p w:rsidR="003F4D9C" w:rsidRDefault="003F4D9C" w:rsidP="00137073">
      <w:pPr>
        <w:pStyle w:val="a9"/>
        <w:numPr>
          <w:ilvl w:val="0"/>
          <w:numId w:val="21"/>
        </w:numPr>
        <w:ind w:firstLineChars="0"/>
      </w:pPr>
      <w:r>
        <w:rPr>
          <w:rFonts w:hint="eastAsia"/>
        </w:rPr>
        <w:t>输入错误：</w:t>
      </w:r>
    </w:p>
    <w:p w:rsidR="003F4D9C" w:rsidRPr="00D34178" w:rsidRDefault="003F4D9C" w:rsidP="00137073">
      <w:r>
        <w:rPr>
          <w:rFonts w:hint="eastAsia"/>
        </w:rPr>
        <w:tab/>
      </w:r>
      <w:r>
        <w:rPr>
          <w:rFonts w:hint="eastAsia"/>
        </w:rPr>
        <w:t>这主要是用户输入不规范造成的，使用说明文档中应该详述输入格式。</w:t>
      </w:r>
    </w:p>
    <w:p w:rsidR="003F4D9C" w:rsidRDefault="003F4D9C" w:rsidP="00137073">
      <w:pPr>
        <w:pStyle w:val="a9"/>
        <w:numPr>
          <w:ilvl w:val="0"/>
          <w:numId w:val="21"/>
        </w:numPr>
        <w:ind w:firstLineChars="0"/>
      </w:pPr>
      <w:r>
        <w:rPr>
          <w:rFonts w:hint="eastAsia"/>
        </w:rPr>
        <w:t>其他操作错误：</w:t>
      </w:r>
    </w:p>
    <w:p w:rsidR="003F4D9C" w:rsidRDefault="003F4D9C" w:rsidP="00137073">
      <w:r>
        <w:rPr>
          <w:rFonts w:hint="eastAsia"/>
        </w:rPr>
        <w:tab/>
      </w:r>
      <w:r>
        <w:rPr>
          <w:rFonts w:hint="eastAsia"/>
        </w:rPr>
        <w:t>对于用户的不正当操作，有可能使程序发生错误。使用说明文档中应该充分考虑操作规范。</w:t>
      </w:r>
    </w:p>
    <w:p w:rsidR="003F4D9C" w:rsidRDefault="003F4D9C" w:rsidP="00137073">
      <w:pPr>
        <w:pStyle w:val="a9"/>
        <w:numPr>
          <w:ilvl w:val="0"/>
          <w:numId w:val="21"/>
        </w:numPr>
        <w:ind w:firstLineChars="0"/>
      </w:pPr>
      <w:r>
        <w:rPr>
          <w:rFonts w:hint="eastAsia"/>
        </w:rPr>
        <w:t>其他不可预知的错误：</w:t>
      </w:r>
    </w:p>
    <w:p w:rsidR="003F4D9C" w:rsidRDefault="003F4D9C" w:rsidP="00137073">
      <w:r>
        <w:rPr>
          <w:rFonts w:hint="eastAsia"/>
        </w:rPr>
        <w:tab/>
      </w:r>
      <w:r>
        <w:rPr>
          <w:rFonts w:hint="eastAsia"/>
        </w:rPr>
        <w:t>程序也会有一些我们无法预知或没考虑完全的错误，我们对此不可能作出万全的异常处理，这时我们主要要保证数据的安全，所以要经常的进行数据库备份，并能及时的和我们联系，以逐步的完善我们的程序。</w:t>
      </w:r>
    </w:p>
    <w:p w:rsidR="0058270C" w:rsidRPr="00184B31" w:rsidRDefault="0058270C" w:rsidP="007F54EA">
      <w:pPr>
        <w:pStyle w:val="1"/>
        <w:numPr>
          <w:ilvl w:val="0"/>
          <w:numId w:val="3"/>
        </w:numPr>
        <w:spacing w:beforeLines="50" w:before="156" w:afterLines="50" w:after="156" w:line="360" w:lineRule="auto"/>
      </w:pPr>
      <w:bookmarkStart w:id="72" w:name="_Toc316718996"/>
      <w:r w:rsidRPr="00184B31">
        <w:rPr>
          <w:rFonts w:hint="eastAsia"/>
        </w:rPr>
        <w:t>维护设计</w:t>
      </w:r>
      <w:bookmarkEnd w:id="72"/>
    </w:p>
    <w:p w:rsidR="003F4D9C" w:rsidRDefault="003F4D9C" w:rsidP="00137073">
      <w:pPr>
        <w:ind w:firstLine="360"/>
      </w:pPr>
      <w:r>
        <w:rPr>
          <w:rFonts w:hint="eastAsia"/>
        </w:rPr>
        <w:t>软件的维护主要包括，数据库的维护和软件功能的维护。</w:t>
      </w:r>
    </w:p>
    <w:p w:rsidR="003F4D9C" w:rsidRDefault="003F4D9C" w:rsidP="00137073">
      <w:pPr>
        <w:ind w:firstLine="360"/>
      </w:pPr>
      <w:r>
        <w:rPr>
          <w:rFonts w:hint="eastAsia"/>
        </w:rPr>
        <w:lastRenderedPageBreak/>
        <w:t>对于数据库的维护，主要是数据的更新与管理，本系统中数据库中的数据并不面向用户开放，故需要开发人员从后台进行数据维护。</w:t>
      </w:r>
    </w:p>
    <w:p w:rsidR="003F4D9C" w:rsidRPr="00455A30" w:rsidRDefault="003F4D9C" w:rsidP="00137073">
      <w:pPr>
        <w:ind w:firstLine="360"/>
      </w:pPr>
      <w:r>
        <w:rPr>
          <w:rFonts w:hint="eastAsia"/>
        </w:rPr>
        <w:t>对于软件功能方面的维护，由于我们采用的是模块化的设计方法，每个模块（窗口）之间相互独立性较高，这样对软件的维护带来了很大的方便。</w:t>
      </w:r>
    </w:p>
    <w:p w:rsidR="003F4D9C" w:rsidRPr="003F4D9C" w:rsidRDefault="003F4D9C" w:rsidP="00137073"/>
    <w:sectPr w:rsidR="003F4D9C" w:rsidRPr="003F4D9C" w:rsidSect="00D3065C">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807" w:rsidRDefault="00102807" w:rsidP="005161F4">
      <w:r>
        <w:separator/>
      </w:r>
    </w:p>
  </w:endnote>
  <w:endnote w:type="continuationSeparator" w:id="0">
    <w:p w:rsidR="00102807" w:rsidRDefault="00102807" w:rsidP="00516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983407"/>
      <w:docPartObj>
        <w:docPartGallery w:val="Page Numbers (Bottom of Page)"/>
        <w:docPartUnique/>
      </w:docPartObj>
    </w:sdtPr>
    <w:sdtEndPr/>
    <w:sdtContent>
      <w:p w:rsidR="004A5A70" w:rsidRDefault="00102807">
        <w:pPr>
          <w:pStyle w:val="a8"/>
          <w:jc w:val="center"/>
        </w:pPr>
        <w:r>
          <w:fldChar w:fldCharType="begin"/>
        </w:r>
        <w:r>
          <w:instrText>PAGE   \* MERGEFORMAT</w:instrText>
        </w:r>
        <w:r>
          <w:fldChar w:fldCharType="separate"/>
        </w:r>
        <w:r w:rsidR="00ED52B8" w:rsidRPr="00ED52B8">
          <w:rPr>
            <w:noProof/>
            <w:lang w:val="zh-CN"/>
          </w:rPr>
          <w:t>12</w:t>
        </w:r>
        <w:r>
          <w:rPr>
            <w:noProof/>
            <w:lang w:val="zh-CN"/>
          </w:rPr>
          <w:fldChar w:fldCharType="end"/>
        </w:r>
      </w:p>
    </w:sdtContent>
  </w:sdt>
  <w:p w:rsidR="004A5A70" w:rsidRDefault="004A5A7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807" w:rsidRDefault="00102807" w:rsidP="005161F4">
      <w:r>
        <w:separator/>
      </w:r>
    </w:p>
  </w:footnote>
  <w:footnote w:type="continuationSeparator" w:id="0">
    <w:p w:rsidR="00102807" w:rsidRDefault="00102807" w:rsidP="00516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A70" w:rsidRDefault="004A5A70" w:rsidP="005161F4">
    <w:pPr>
      <w:pStyle w:val="a7"/>
      <w:jc w:val="both"/>
    </w:pPr>
    <w:r>
      <w:rPr>
        <w:rFonts w:hint="eastAsia"/>
      </w:rPr>
      <w:t>文本数据智能处理系统</w:t>
    </w:r>
    <w:r>
      <w:rPr>
        <w:rFonts w:hint="eastAsia"/>
      </w:rPr>
      <w:t>---</w:t>
    </w:r>
    <w:r>
      <w:rPr>
        <w:rFonts w:hint="eastAsia"/>
      </w:rPr>
      <w:t>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43C4"/>
    <w:multiLevelType w:val="multilevel"/>
    <w:tmpl w:val="1D0A91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
    <w:nsid w:val="08A30F35"/>
    <w:multiLevelType w:val="hybridMultilevel"/>
    <w:tmpl w:val="C144D7B4"/>
    <w:lvl w:ilvl="0" w:tplc="C75E1D3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D7A33C7"/>
    <w:multiLevelType w:val="hybridMultilevel"/>
    <w:tmpl w:val="4EA481E6"/>
    <w:lvl w:ilvl="0" w:tplc="DA36C7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B70244"/>
    <w:multiLevelType w:val="hybridMultilevel"/>
    <w:tmpl w:val="1B7240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15233B"/>
    <w:multiLevelType w:val="hybridMultilevel"/>
    <w:tmpl w:val="ACF85C64"/>
    <w:lvl w:ilvl="0" w:tplc="04090005">
      <w:start w:val="1"/>
      <w:numFmt w:val="bullet"/>
      <w:lvlText w:val=""/>
      <w:lvlJc w:val="left"/>
      <w:pPr>
        <w:ind w:left="360" w:hanging="360"/>
      </w:pPr>
      <w:rPr>
        <w:rFonts w:ascii="Wingdings" w:hAnsi="Wingdings" w:hint="default"/>
      </w:rPr>
    </w:lvl>
    <w:lvl w:ilvl="1" w:tplc="47C84A5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1D1832"/>
    <w:multiLevelType w:val="hybridMultilevel"/>
    <w:tmpl w:val="EA62712A"/>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9E468A"/>
    <w:multiLevelType w:val="hybridMultilevel"/>
    <w:tmpl w:val="D4C074C4"/>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574642"/>
    <w:multiLevelType w:val="hybridMultilevel"/>
    <w:tmpl w:val="DEB43AA8"/>
    <w:lvl w:ilvl="0" w:tplc="04090011">
      <w:start w:val="1"/>
      <w:numFmt w:val="decimal"/>
      <w:lvlText w:val="%1)"/>
      <w:lvlJc w:val="left"/>
      <w:pPr>
        <w:ind w:left="420" w:hanging="420"/>
      </w:pPr>
    </w:lvl>
    <w:lvl w:ilvl="1" w:tplc="D1D2FA7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0A7932"/>
    <w:multiLevelType w:val="hybridMultilevel"/>
    <w:tmpl w:val="779625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353D9E"/>
    <w:multiLevelType w:val="hybridMultilevel"/>
    <w:tmpl w:val="57525ADC"/>
    <w:lvl w:ilvl="0" w:tplc="88AA47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7C198B"/>
    <w:multiLevelType w:val="hybridMultilevel"/>
    <w:tmpl w:val="5284ED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471487"/>
    <w:multiLevelType w:val="hybridMultilevel"/>
    <w:tmpl w:val="4A9CAB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FE6AE4"/>
    <w:multiLevelType w:val="multilevel"/>
    <w:tmpl w:val="1D0A91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3">
    <w:nsid w:val="2A0A0BCE"/>
    <w:multiLevelType w:val="hybridMultilevel"/>
    <w:tmpl w:val="CBF07150"/>
    <w:lvl w:ilvl="0" w:tplc="C75E1D3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CF90F11"/>
    <w:multiLevelType w:val="hybridMultilevel"/>
    <w:tmpl w:val="7730E25C"/>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0A687B"/>
    <w:multiLevelType w:val="hybridMultilevel"/>
    <w:tmpl w:val="EE6E77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1474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C7217EF"/>
    <w:multiLevelType w:val="hybridMultilevel"/>
    <w:tmpl w:val="DDA22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D27302D"/>
    <w:multiLevelType w:val="hybridMultilevel"/>
    <w:tmpl w:val="7E32A224"/>
    <w:lvl w:ilvl="0" w:tplc="C75E1D3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3241150"/>
    <w:multiLevelType w:val="hybridMultilevel"/>
    <w:tmpl w:val="B4443B56"/>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95B6086"/>
    <w:multiLevelType w:val="hybridMultilevel"/>
    <w:tmpl w:val="56F2E502"/>
    <w:lvl w:ilvl="0" w:tplc="C75E1D3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3477FE8"/>
    <w:multiLevelType w:val="hybridMultilevel"/>
    <w:tmpl w:val="96282242"/>
    <w:lvl w:ilvl="0" w:tplc="C75E1D3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EF35421"/>
    <w:multiLevelType w:val="hybridMultilevel"/>
    <w:tmpl w:val="956483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41C52E5"/>
    <w:multiLevelType w:val="multilevel"/>
    <w:tmpl w:val="1D0A91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4">
    <w:nsid w:val="67EB606F"/>
    <w:multiLevelType w:val="hybridMultilevel"/>
    <w:tmpl w:val="005C415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D6A3BA8"/>
    <w:multiLevelType w:val="hybridMultilevel"/>
    <w:tmpl w:val="E6CCCC1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3A31201"/>
    <w:multiLevelType w:val="hybridMultilevel"/>
    <w:tmpl w:val="87F07980"/>
    <w:lvl w:ilvl="0" w:tplc="ABA09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5080E92"/>
    <w:multiLevelType w:val="multilevel"/>
    <w:tmpl w:val="1D0A91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8">
    <w:nsid w:val="751579B2"/>
    <w:multiLevelType w:val="hybridMultilevel"/>
    <w:tmpl w:val="2AD0D2AE"/>
    <w:lvl w:ilvl="0" w:tplc="091A9F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26"/>
  </w:num>
  <w:num w:numId="3">
    <w:abstractNumId w:val="23"/>
  </w:num>
  <w:num w:numId="4">
    <w:abstractNumId w:val="16"/>
  </w:num>
  <w:num w:numId="5">
    <w:abstractNumId w:val="21"/>
  </w:num>
  <w:num w:numId="6">
    <w:abstractNumId w:val="27"/>
  </w:num>
  <w:num w:numId="7">
    <w:abstractNumId w:val="1"/>
  </w:num>
  <w:num w:numId="8">
    <w:abstractNumId w:val="20"/>
  </w:num>
  <w:num w:numId="9">
    <w:abstractNumId w:val="18"/>
  </w:num>
  <w:num w:numId="10">
    <w:abstractNumId w:val="28"/>
  </w:num>
  <w:num w:numId="11">
    <w:abstractNumId w:val="22"/>
  </w:num>
  <w:num w:numId="12">
    <w:abstractNumId w:val="13"/>
  </w:num>
  <w:num w:numId="13">
    <w:abstractNumId w:val="5"/>
  </w:num>
  <w:num w:numId="14">
    <w:abstractNumId w:val="6"/>
  </w:num>
  <w:num w:numId="15">
    <w:abstractNumId w:val="14"/>
  </w:num>
  <w:num w:numId="16">
    <w:abstractNumId w:val="4"/>
  </w:num>
  <w:num w:numId="17">
    <w:abstractNumId w:val="17"/>
  </w:num>
  <w:num w:numId="18">
    <w:abstractNumId w:val="10"/>
  </w:num>
  <w:num w:numId="19">
    <w:abstractNumId w:val="7"/>
  </w:num>
  <w:num w:numId="20">
    <w:abstractNumId w:val="25"/>
  </w:num>
  <w:num w:numId="21">
    <w:abstractNumId w:val="24"/>
  </w:num>
  <w:num w:numId="22">
    <w:abstractNumId w:val="12"/>
  </w:num>
  <w:num w:numId="23">
    <w:abstractNumId w:val="0"/>
  </w:num>
  <w:num w:numId="24">
    <w:abstractNumId w:val="11"/>
  </w:num>
  <w:num w:numId="25">
    <w:abstractNumId w:val="3"/>
  </w:num>
  <w:num w:numId="26">
    <w:abstractNumId w:val="15"/>
  </w:num>
  <w:num w:numId="27">
    <w:abstractNumId w:val="2"/>
  </w:num>
  <w:num w:numId="28">
    <w:abstractNumId w:val="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127AA"/>
    <w:rsid w:val="00062324"/>
    <w:rsid w:val="00064FF3"/>
    <w:rsid w:val="00070645"/>
    <w:rsid w:val="000867D7"/>
    <w:rsid w:val="000E671F"/>
    <w:rsid w:val="0010105F"/>
    <w:rsid w:val="00102807"/>
    <w:rsid w:val="0010457A"/>
    <w:rsid w:val="00137073"/>
    <w:rsid w:val="00166774"/>
    <w:rsid w:val="00174DCC"/>
    <w:rsid w:val="00175D8E"/>
    <w:rsid w:val="0018131D"/>
    <w:rsid w:val="00184B31"/>
    <w:rsid w:val="00187E6A"/>
    <w:rsid w:val="001A31C9"/>
    <w:rsid w:val="001B6582"/>
    <w:rsid w:val="001C662D"/>
    <w:rsid w:val="001F47B6"/>
    <w:rsid w:val="00207C62"/>
    <w:rsid w:val="00227A91"/>
    <w:rsid w:val="00234288"/>
    <w:rsid w:val="00236626"/>
    <w:rsid w:val="002A4DC4"/>
    <w:rsid w:val="002C6E09"/>
    <w:rsid w:val="002F7C30"/>
    <w:rsid w:val="00307AC0"/>
    <w:rsid w:val="0031376D"/>
    <w:rsid w:val="0037010E"/>
    <w:rsid w:val="0037263D"/>
    <w:rsid w:val="00380C7C"/>
    <w:rsid w:val="00382625"/>
    <w:rsid w:val="00394B9A"/>
    <w:rsid w:val="003C3D66"/>
    <w:rsid w:val="003C5E9B"/>
    <w:rsid w:val="003C5F46"/>
    <w:rsid w:val="003F4D9C"/>
    <w:rsid w:val="0041015A"/>
    <w:rsid w:val="00444C52"/>
    <w:rsid w:val="00447F66"/>
    <w:rsid w:val="00465880"/>
    <w:rsid w:val="00482E92"/>
    <w:rsid w:val="004A5A70"/>
    <w:rsid w:val="004A6C32"/>
    <w:rsid w:val="004F1844"/>
    <w:rsid w:val="0050567E"/>
    <w:rsid w:val="005127AA"/>
    <w:rsid w:val="00515BCB"/>
    <w:rsid w:val="005161F4"/>
    <w:rsid w:val="005200C4"/>
    <w:rsid w:val="00561406"/>
    <w:rsid w:val="0058270C"/>
    <w:rsid w:val="005915B4"/>
    <w:rsid w:val="005A1B04"/>
    <w:rsid w:val="005B0A1E"/>
    <w:rsid w:val="005B2C00"/>
    <w:rsid w:val="005B36AD"/>
    <w:rsid w:val="005B4B74"/>
    <w:rsid w:val="005C1E73"/>
    <w:rsid w:val="005C628B"/>
    <w:rsid w:val="005F7FA0"/>
    <w:rsid w:val="00603749"/>
    <w:rsid w:val="0060645D"/>
    <w:rsid w:val="006147C8"/>
    <w:rsid w:val="006374E9"/>
    <w:rsid w:val="006611D6"/>
    <w:rsid w:val="006826B2"/>
    <w:rsid w:val="00687031"/>
    <w:rsid w:val="00690326"/>
    <w:rsid w:val="00690A2E"/>
    <w:rsid w:val="006919E3"/>
    <w:rsid w:val="006B3DC7"/>
    <w:rsid w:val="006B6859"/>
    <w:rsid w:val="006D6009"/>
    <w:rsid w:val="006D79EC"/>
    <w:rsid w:val="006E7336"/>
    <w:rsid w:val="007563E9"/>
    <w:rsid w:val="00790EBE"/>
    <w:rsid w:val="007C4C0E"/>
    <w:rsid w:val="007D2F1A"/>
    <w:rsid w:val="007E219A"/>
    <w:rsid w:val="007F54EA"/>
    <w:rsid w:val="0086086E"/>
    <w:rsid w:val="0086131A"/>
    <w:rsid w:val="00867551"/>
    <w:rsid w:val="00885645"/>
    <w:rsid w:val="008A5AD5"/>
    <w:rsid w:val="008B113F"/>
    <w:rsid w:val="008C2D8D"/>
    <w:rsid w:val="0090536E"/>
    <w:rsid w:val="00915B93"/>
    <w:rsid w:val="009A4993"/>
    <w:rsid w:val="009B6FEB"/>
    <w:rsid w:val="009C0DF1"/>
    <w:rsid w:val="009C3991"/>
    <w:rsid w:val="009E2AEE"/>
    <w:rsid w:val="00A24547"/>
    <w:rsid w:val="00A71E73"/>
    <w:rsid w:val="00A7761A"/>
    <w:rsid w:val="00A93F6A"/>
    <w:rsid w:val="00A94E1A"/>
    <w:rsid w:val="00AA0AB8"/>
    <w:rsid w:val="00AD3FE8"/>
    <w:rsid w:val="00B17A54"/>
    <w:rsid w:val="00B26BCF"/>
    <w:rsid w:val="00B6212F"/>
    <w:rsid w:val="00B62D42"/>
    <w:rsid w:val="00B6681D"/>
    <w:rsid w:val="00BA4DBF"/>
    <w:rsid w:val="00BA59BF"/>
    <w:rsid w:val="00BA5E2B"/>
    <w:rsid w:val="00BB1598"/>
    <w:rsid w:val="00BB6D9A"/>
    <w:rsid w:val="00BB7B59"/>
    <w:rsid w:val="00C14E02"/>
    <w:rsid w:val="00C15B2E"/>
    <w:rsid w:val="00C516F7"/>
    <w:rsid w:val="00C56EF1"/>
    <w:rsid w:val="00C62BCD"/>
    <w:rsid w:val="00CB1F73"/>
    <w:rsid w:val="00CB2236"/>
    <w:rsid w:val="00CB2A6D"/>
    <w:rsid w:val="00CC0030"/>
    <w:rsid w:val="00CD029B"/>
    <w:rsid w:val="00CD0BD6"/>
    <w:rsid w:val="00CF1E01"/>
    <w:rsid w:val="00D15B51"/>
    <w:rsid w:val="00D3065C"/>
    <w:rsid w:val="00D40AAA"/>
    <w:rsid w:val="00D70303"/>
    <w:rsid w:val="00DA701E"/>
    <w:rsid w:val="00DB2264"/>
    <w:rsid w:val="00DD4C57"/>
    <w:rsid w:val="00DE03ED"/>
    <w:rsid w:val="00E150FA"/>
    <w:rsid w:val="00E77610"/>
    <w:rsid w:val="00E82B1B"/>
    <w:rsid w:val="00EA19A8"/>
    <w:rsid w:val="00EC450E"/>
    <w:rsid w:val="00ED52B8"/>
    <w:rsid w:val="00ED595C"/>
    <w:rsid w:val="00EF1CC0"/>
    <w:rsid w:val="00F4728B"/>
    <w:rsid w:val="00F5696C"/>
    <w:rsid w:val="00F81DB9"/>
    <w:rsid w:val="00FC298E"/>
    <w:rsid w:val="00FC5C00"/>
    <w:rsid w:val="00FD614E"/>
    <w:rsid w:val="00FE22BE"/>
    <w:rsid w:val="00FF0C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00C4"/>
    <w:pPr>
      <w:widowControl w:val="0"/>
      <w:spacing w:line="360" w:lineRule="auto"/>
      <w:jc w:val="both"/>
    </w:pPr>
    <w:rPr>
      <w:rFonts w:ascii="Times New Roman" w:eastAsia="宋体" w:hAnsi="Times New Roman" w:cs="Times New Roman"/>
      <w:szCs w:val="24"/>
    </w:rPr>
  </w:style>
  <w:style w:type="paragraph" w:styleId="1">
    <w:name w:val="heading 1"/>
    <w:basedOn w:val="a"/>
    <w:next w:val="a"/>
    <w:link w:val="1Char"/>
    <w:uiPriority w:val="9"/>
    <w:qFormat/>
    <w:rsid w:val="00FC29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10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030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826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nhideWhenUsed/>
    <w:rsid w:val="001B6582"/>
    <w:pPr>
      <w:widowControl/>
      <w:spacing w:beforeLines="30" w:after="60"/>
    </w:pPr>
    <w:rPr>
      <w:bCs/>
      <w:kern w:val="0"/>
      <w:lang w:eastAsia="en-US" w:bidi="he-IL"/>
    </w:rPr>
  </w:style>
  <w:style w:type="character" w:customStyle="1" w:styleId="Char">
    <w:name w:val="正文文本 Char"/>
    <w:basedOn w:val="a0"/>
    <w:link w:val="a3"/>
    <w:rsid w:val="001B6582"/>
    <w:rPr>
      <w:rFonts w:ascii="Times New Roman" w:eastAsia="宋体" w:hAnsi="Times New Roman" w:cs="Times New Roman"/>
      <w:bCs/>
      <w:kern w:val="0"/>
      <w:szCs w:val="24"/>
      <w:lang w:eastAsia="en-US" w:bidi="he-IL"/>
    </w:rPr>
  </w:style>
  <w:style w:type="paragraph" w:styleId="a4">
    <w:name w:val="Body Text First Indent"/>
    <w:basedOn w:val="a3"/>
    <w:link w:val="Char0"/>
    <w:semiHidden/>
    <w:unhideWhenUsed/>
    <w:rsid w:val="001B6582"/>
    <w:pPr>
      <w:widowControl w:val="0"/>
      <w:spacing w:beforeLines="0" w:after="120"/>
      <w:ind w:firstLineChars="100" w:firstLine="420"/>
    </w:pPr>
    <w:rPr>
      <w:bCs w:val="0"/>
      <w:kern w:val="2"/>
      <w:lang w:eastAsia="zh-CN" w:bidi="ar-SA"/>
    </w:rPr>
  </w:style>
  <w:style w:type="character" w:customStyle="1" w:styleId="Char0">
    <w:name w:val="正文首行缩进 Char"/>
    <w:basedOn w:val="Char"/>
    <w:link w:val="a4"/>
    <w:semiHidden/>
    <w:rsid w:val="001B6582"/>
    <w:rPr>
      <w:rFonts w:ascii="Times New Roman" w:eastAsia="宋体" w:hAnsi="Times New Roman" w:cs="Times New Roman"/>
      <w:bCs w:val="0"/>
      <w:kern w:val="0"/>
      <w:szCs w:val="24"/>
      <w:lang w:eastAsia="en-US" w:bidi="he-IL"/>
    </w:rPr>
  </w:style>
  <w:style w:type="paragraph" w:customStyle="1" w:styleId="a5">
    <w:name w:val="文档编号"/>
    <w:basedOn w:val="a"/>
    <w:rsid w:val="001B6582"/>
    <w:pPr>
      <w:widowControl/>
      <w:jc w:val="center"/>
    </w:pPr>
    <w:rPr>
      <w:bCs/>
      <w:noProof/>
      <w:kern w:val="0"/>
      <w:lang w:bidi="he-IL"/>
    </w:rPr>
  </w:style>
  <w:style w:type="paragraph" w:customStyle="1" w:styleId="a6">
    <w:name w:val="标准"/>
    <w:basedOn w:val="a"/>
    <w:rsid w:val="001B6582"/>
    <w:pPr>
      <w:pBdr>
        <w:bottom w:val="single" w:sz="6" w:space="1" w:color="auto"/>
      </w:pBdr>
      <w:adjustRightInd w:val="0"/>
      <w:spacing w:before="60" w:after="60" w:line="300" w:lineRule="auto"/>
      <w:jc w:val="left"/>
    </w:pPr>
    <w:rPr>
      <w:rFonts w:ascii="Arial" w:hAnsi="Arial"/>
      <w:kern w:val="0"/>
      <w:szCs w:val="20"/>
    </w:rPr>
  </w:style>
  <w:style w:type="paragraph" w:styleId="a7">
    <w:name w:val="header"/>
    <w:basedOn w:val="a"/>
    <w:link w:val="Char1"/>
    <w:uiPriority w:val="99"/>
    <w:unhideWhenUsed/>
    <w:rsid w:val="005161F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5161F4"/>
    <w:rPr>
      <w:rFonts w:ascii="Times New Roman" w:eastAsia="宋体" w:hAnsi="Times New Roman" w:cs="Times New Roman"/>
      <w:sz w:val="18"/>
      <w:szCs w:val="18"/>
    </w:rPr>
  </w:style>
  <w:style w:type="paragraph" w:styleId="a8">
    <w:name w:val="footer"/>
    <w:basedOn w:val="a"/>
    <w:link w:val="Char2"/>
    <w:uiPriority w:val="99"/>
    <w:unhideWhenUsed/>
    <w:rsid w:val="005161F4"/>
    <w:pPr>
      <w:tabs>
        <w:tab w:val="center" w:pos="4153"/>
        <w:tab w:val="right" w:pos="8306"/>
      </w:tabs>
      <w:snapToGrid w:val="0"/>
      <w:jc w:val="left"/>
    </w:pPr>
    <w:rPr>
      <w:sz w:val="18"/>
      <w:szCs w:val="18"/>
    </w:rPr>
  </w:style>
  <w:style w:type="character" w:customStyle="1" w:styleId="Char2">
    <w:name w:val="页脚 Char"/>
    <w:basedOn w:val="a0"/>
    <w:link w:val="a8"/>
    <w:uiPriority w:val="99"/>
    <w:rsid w:val="005161F4"/>
    <w:rPr>
      <w:rFonts w:ascii="Times New Roman" w:eastAsia="宋体" w:hAnsi="Times New Roman" w:cs="Times New Roman"/>
      <w:sz w:val="18"/>
      <w:szCs w:val="18"/>
    </w:rPr>
  </w:style>
  <w:style w:type="paragraph" w:styleId="a9">
    <w:name w:val="List Paragraph"/>
    <w:basedOn w:val="a"/>
    <w:uiPriority w:val="34"/>
    <w:qFormat/>
    <w:rsid w:val="0058270C"/>
    <w:pPr>
      <w:ind w:firstLineChars="200" w:firstLine="420"/>
    </w:pPr>
  </w:style>
  <w:style w:type="character" w:customStyle="1" w:styleId="1Char">
    <w:name w:val="标题 1 Char"/>
    <w:basedOn w:val="a0"/>
    <w:link w:val="1"/>
    <w:uiPriority w:val="9"/>
    <w:rsid w:val="00FC298E"/>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FC298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C298E"/>
  </w:style>
  <w:style w:type="character" w:styleId="aa">
    <w:name w:val="Hyperlink"/>
    <w:basedOn w:val="a0"/>
    <w:uiPriority w:val="99"/>
    <w:unhideWhenUsed/>
    <w:rsid w:val="00FC298E"/>
    <w:rPr>
      <w:color w:val="0000FF" w:themeColor="hyperlink"/>
      <w:u w:val="single"/>
    </w:rPr>
  </w:style>
  <w:style w:type="paragraph" w:styleId="ab">
    <w:name w:val="Balloon Text"/>
    <w:basedOn w:val="a"/>
    <w:link w:val="Char3"/>
    <w:uiPriority w:val="99"/>
    <w:semiHidden/>
    <w:unhideWhenUsed/>
    <w:rsid w:val="00FC298E"/>
    <w:rPr>
      <w:sz w:val="18"/>
      <w:szCs w:val="18"/>
    </w:rPr>
  </w:style>
  <w:style w:type="character" w:customStyle="1" w:styleId="Char3">
    <w:name w:val="批注框文本 Char"/>
    <w:basedOn w:val="a0"/>
    <w:link w:val="ab"/>
    <w:uiPriority w:val="99"/>
    <w:semiHidden/>
    <w:rsid w:val="00FC298E"/>
    <w:rPr>
      <w:rFonts w:ascii="Times New Roman" w:eastAsia="宋体" w:hAnsi="Times New Roman" w:cs="Times New Roman"/>
      <w:sz w:val="18"/>
      <w:szCs w:val="18"/>
    </w:rPr>
  </w:style>
  <w:style w:type="character" w:customStyle="1" w:styleId="2Char">
    <w:name w:val="标题 2 Char"/>
    <w:basedOn w:val="a0"/>
    <w:link w:val="2"/>
    <w:uiPriority w:val="9"/>
    <w:rsid w:val="0010105F"/>
    <w:rPr>
      <w:rFonts w:asciiTheme="majorHAnsi" w:eastAsiaTheme="majorEastAsia" w:hAnsiTheme="majorHAnsi" w:cstheme="majorBidi"/>
      <w:b/>
      <w:bCs/>
      <w:sz w:val="32"/>
      <w:szCs w:val="32"/>
    </w:rPr>
  </w:style>
  <w:style w:type="paragraph" w:styleId="20">
    <w:name w:val="toc 2"/>
    <w:basedOn w:val="a"/>
    <w:next w:val="a"/>
    <w:autoRedefine/>
    <w:uiPriority w:val="39"/>
    <w:unhideWhenUsed/>
    <w:qFormat/>
    <w:rsid w:val="007E219A"/>
    <w:pPr>
      <w:ind w:leftChars="200" w:left="420"/>
    </w:pPr>
  </w:style>
  <w:style w:type="character" w:customStyle="1" w:styleId="3Char">
    <w:name w:val="标题 3 Char"/>
    <w:basedOn w:val="a0"/>
    <w:link w:val="3"/>
    <w:uiPriority w:val="9"/>
    <w:rsid w:val="00D70303"/>
    <w:rPr>
      <w:rFonts w:ascii="Times New Roman" w:eastAsia="宋体" w:hAnsi="Times New Roman" w:cs="Times New Roman"/>
      <w:b/>
      <w:bCs/>
      <w:sz w:val="32"/>
      <w:szCs w:val="32"/>
    </w:rPr>
  </w:style>
  <w:style w:type="paragraph" w:styleId="30">
    <w:name w:val="toc 3"/>
    <w:basedOn w:val="a"/>
    <w:next w:val="a"/>
    <w:autoRedefine/>
    <w:uiPriority w:val="39"/>
    <w:unhideWhenUsed/>
    <w:qFormat/>
    <w:rsid w:val="005B36AD"/>
    <w:pPr>
      <w:ind w:leftChars="400" w:left="840"/>
    </w:pPr>
  </w:style>
  <w:style w:type="paragraph" w:styleId="ac">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段1"/>
    <w:basedOn w:val="a"/>
    <w:rsid w:val="006826B2"/>
    <w:pPr>
      <w:ind w:firstLine="420"/>
    </w:pPr>
    <w:rPr>
      <w:szCs w:val="20"/>
    </w:rPr>
  </w:style>
  <w:style w:type="character" w:customStyle="1" w:styleId="4Char">
    <w:name w:val="标题 4 Char"/>
    <w:basedOn w:val="a0"/>
    <w:link w:val="4"/>
    <w:uiPriority w:val="9"/>
    <w:rsid w:val="006826B2"/>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18131D"/>
    <w:pPr>
      <w:ind w:leftChars="600" w:left="1260"/>
    </w:pPr>
  </w:style>
  <w:style w:type="table" w:customStyle="1" w:styleId="-11">
    <w:name w:val="浅色底纹 - 强调文字颜色 11"/>
    <w:basedOn w:val="a1"/>
    <w:rsid w:val="00C62BCD"/>
    <w:rPr>
      <w:rFonts w:ascii="Times New Roman" w:eastAsia="宋体" w:hAnsi="Times New Roman" w:cs="Times New Roman"/>
      <w:color w:val="365F91"/>
      <w:kern w:val="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ad">
    <w:name w:val="Table Grid"/>
    <w:basedOn w:val="a1"/>
    <w:uiPriority w:val="59"/>
    <w:rsid w:val="00236626"/>
    <w:pPr>
      <w:spacing w:line="360" w:lineRule="auto"/>
    </w:pPr>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浅色底纹1"/>
    <w:basedOn w:val="a1"/>
    <w:uiPriority w:val="60"/>
    <w:rsid w:val="00D15B5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Document Map"/>
    <w:basedOn w:val="a"/>
    <w:link w:val="Char4"/>
    <w:uiPriority w:val="99"/>
    <w:semiHidden/>
    <w:unhideWhenUsed/>
    <w:rsid w:val="00064FF3"/>
    <w:rPr>
      <w:rFonts w:ascii="宋体"/>
      <w:sz w:val="18"/>
      <w:szCs w:val="18"/>
    </w:rPr>
  </w:style>
  <w:style w:type="character" w:customStyle="1" w:styleId="Char4">
    <w:name w:val="文档结构图 Char"/>
    <w:basedOn w:val="a0"/>
    <w:link w:val="ae"/>
    <w:uiPriority w:val="99"/>
    <w:semiHidden/>
    <w:rsid w:val="00064FF3"/>
    <w:rPr>
      <w:rFonts w:ascii="宋体"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2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85132-679E-404B-B05F-36E660736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35</Pages>
  <Words>2997</Words>
  <Characters>17084</Characters>
  <Application>Microsoft Office Word</Application>
  <DocSecurity>0</DocSecurity>
  <Lines>142</Lines>
  <Paragraphs>40</Paragraphs>
  <ScaleCrop>false</ScaleCrop>
  <Company/>
  <LinksUpToDate>false</LinksUpToDate>
  <CharactersWithSpaces>20041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SwordH</dc:creator>
  <cp:keywords/>
  <dc:description/>
  <cp:lastModifiedBy>Jackie</cp:lastModifiedBy>
  <cp:revision>17</cp:revision>
  <dcterms:created xsi:type="dcterms:W3CDTF">2012-02-08T06:55:00Z</dcterms:created>
  <dcterms:modified xsi:type="dcterms:W3CDTF">2012-11-16T13:43:00Z</dcterms:modified>
</cp:coreProperties>
</file>